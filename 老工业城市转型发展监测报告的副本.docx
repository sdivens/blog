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outlineLvl w:val="0"/>
        <w:rPr>
          <w:rFonts w:ascii="黑体" w:hAnsi="黑体" w:eastAsia="黑体"/>
          <w:sz w:val="32"/>
          <w:szCs w:val="32"/>
        </w:rPr>
      </w:pPr>
      <w:r>
        <w:rPr>
          <w:rFonts w:hint="eastAsia" w:ascii="黑体" w:hAnsi="黑体" w:eastAsia="黑体"/>
          <w:sz w:val="32"/>
          <w:szCs w:val="32"/>
        </w:rPr>
        <w:t>内部资料</w:t>
      </w:r>
    </w:p>
    <w:p/>
    <w:p>
      <w:pPr>
        <w:spacing w:line="360" w:lineRule="auto"/>
        <w:jc w:val="center"/>
        <w:rPr>
          <w:rFonts w:ascii="Times New Roman" w:hAnsi="Times New Roman" w:eastAsia="方正仿宋_GBK"/>
          <w:sz w:val="36"/>
          <w:szCs w:val="36"/>
        </w:rPr>
      </w:pPr>
    </w:p>
    <w:p>
      <w:pPr>
        <w:spacing w:line="360" w:lineRule="auto"/>
        <w:jc w:val="center"/>
        <w:outlineLvl w:val="0"/>
        <w:rPr>
          <w:rFonts w:ascii="Times New Roman" w:hAnsi="Times New Roman" w:eastAsia="方正仿宋_GBK"/>
          <w:color w:val="FF0000"/>
          <w:spacing w:val="-57"/>
          <w:sz w:val="72"/>
          <w:szCs w:val="72"/>
        </w:rPr>
      </w:pPr>
      <w:r>
        <w:rPr>
          <w:rFonts w:ascii="Times New Roman" w:hAnsi="Times New Roman" w:eastAsia="华文行楷"/>
          <w:color w:val="FF0000"/>
          <w:spacing w:val="-57"/>
          <w:sz w:val="72"/>
          <w:szCs w:val="72"/>
        </w:rPr>
        <w:t>老工业城市转型发展监测报告</w:t>
      </w:r>
    </w:p>
    <w:p>
      <w:pPr>
        <w:jc w:val="center"/>
        <w:outlineLvl w:val="0"/>
        <w:rPr>
          <w:rFonts w:ascii="Times New Roman" w:hAnsi="Times New Roman" w:eastAsia="方正楷体_GBK"/>
          <w:b/>
          <w:bCs/>
          <w:sz w:val="30"/>
          <w:szCs w:val="30"/>
        </w:rPr>
      </w:pPr>
      <w:r>
        <w:rPr>
          <w:rFonts w:ascii="Times New Roman" w:hAnsi="Times New Roman" w:eastAsia="方正楷体_GBK"/>
          <w:b/>
          <w:bCs/>
          <w:sz w:val="30"/>
          <w:szCs w:val="30"/>
        </w:rPr>
        <w:t>{{year}}年第{{period1}}期（总第{{period2}}期）</w:t>
      </w:r>
    </w:p>
    <w:p>
      <w:pPr>
        <w:spacing w:line="360" w:lineRule="auto"/>
        <w:jc w:val="center"/>
        <w:rPr>
          <w:rFonts w:ascii="Times New Roman" w:hAnsi="Times New Roman" w:eastAsia="方正仿宋_GBK"/>
          <w:sz w:val="36"/>
          <w:szCs w:val="36"/>
        </w:rPr>
      </w:pPr>
    </w:p>
    <w:p>
      <w:pPr>
        <w:spacing w:line="360" w:lineRule="auto"/>
        <w:jc w:val="left"/>
        <w:outlineLvl w:val="0"/>
        <w:rPr>
          <w:rFonts w:ascii="方正楷体_GBK" w:hAnsi="方正楷体_GBK" w:eastAsia="方正楷体_GBK" w:cs="方正楷体_GBK"/>
          <w:sz w:val="28"/>
          <w:szCs w:val="28"/>
        </w:rPr>
      </w:pPr>
      <w:r>
        <w:rPr>
          <w:rFonts w:hint="eastAsia" w:ascii="Times New Roman" w:hAnsi="Times New Roman" w:eastAsia="方正楷体_GBK"/>
          <w:b/>
          <w:sz w:val="28"/>
          <w:szCs w:val="28"/>
        </w:rPr>
        <w:t>国家发展改革委地区振兴司</w:t>
      </w:r>
      <w:r>
        <w:rPr>
          <w:rFonts w:hint="eastAsia" w:ascii="方正楷体_GBK" w:hAnsi="方正楷体_GBK" w:eastAsia="方正楷体_GBK" w:cs="方正楷体_GBK"/>
          <w:sz w:val="28"/>
          <w:szCs w:val="28"/>
        </w:rPr>
        <w:t xml:space="preserve">             </w:t>
      </w:r>
    </w:p>
    <w:p>
      <w:pPr>
        <w:spacing w:line="360" w:lineRule="auto"/>
        <w:rPr>
          <w:rFonts w:ascii="Times New Roman" w:hAnsi="Times New Roman" w:eastAsia="方正仿宋_GBK"/>
          <w:sz w:val="28"/>
          <w:szCs w:val="28"/>
        </w:rPr>
      </w:pPr>
      <w:r>
        <w:rPr>
          <w:rFonts w:hint="eastAsia" w:ascii="Times New Roman" w:hAnsi="Times New Roman" w:eastAsia="方正楷体_GBK"/>
          <w:b/>
          <w:sz w:val="28"/>
          <w:szCs w:val="28"/>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385445</wp:posOffset>
                </wp:positionV>
                <wp:extent cx="5540375" cy="0"/>
                <wp:effectExtent l="0" t="6350" r="9525" b="6350"/>
                <wp:wrapNone/>
                <wp:docPr id="1" name="直接连接符 10"/>
                <wp:cNvGraphicFramePr/>
                <a:graphic xmlns:a="http://schemas.openxmlformats.org/drawingml/2006/main">
                  <a:graphicData uri="http://schemas.microsoft.com/office/word/2010/wordprocessingShape">
                    <wps:wsp>
                      <wps:cNvCnPr/>
                      <wps:spPr>
                        <a:xfrm>
                          <a:off x="0" y="0"/>
                          <a:ext cx="5540375" cy="0"/>
                        </a:xfrm>
                        <a:prstGeom prst="straightConnector1">
                          <a:avLst/>
                        </a:prstGeom>
                        <a:ln w="12700" cap="flat" cmpd="sng">
                          <a:solidFill>
                            <a:srgbClr val="FF0000"/>
                          </a:solidFill>
                          <a:prstDash val="solid"/>
                          <a:miter/>
                          <a:headEnd type="none" w="med" len="med"/>
                          <a:tailEnd type="none" w="med" len="med"/>
                        </a:ln>
                      </wps:spPr>
                      <wps:bodyPr/>
                    </wps:wsp>
                  </a:graphicData>
                </a:graphic>
              </wp:anchor>
            </w:drawing>
          </mc:Choice>
          <mc:Fallback>
            <w:pict>
              <v:shape id="直接连接符 10" o:spid="_x0000_s1026" o:spt="32" type="#_x0000_t32" style="position:absolute;left:0pt;margin-left:-1.55pt;margin-top:30.35pt;height:0pt;width:436.25pt;z-index:251659264;mso-width-relative:page;mso-height-relative:page;" filled="f" stroked="t" coordsize="21600,21600" o:gfxdata="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Gt1th3UAAAACAEAAA8AAAAAAAAAAQAgAAAAOAAAAGRycy9kb3ducmV2LnhtbFBLAQIU&#10;ABQAAAAIAIdO4kCDlG4+4QEAAKQDAAAOAAAAAAAAAAEAIAAAADkBAABkcnMvZTJvRG9jLnhtbFBL&#10;BQYAAAAABgAGAFkBAACMBQAAAAA=&#10;">
                <v:fill on="f" focussize="0,0"/>
                <v:stroke weight="1pt" color="#FF0000" joinstyle="miter"/>
                <v:imagedata o:title=""/>
                <o:lock v:ext="edit" aspectratio="f"/>
              </v:shape>
            </w:pict>
          </mc:Fallback>
        </mc:AlternateContent>
      </w:r>
      <w:r>
        <w:rPr>
          <w:rFonts w:hint="eastAsia" w:ascii="Times New Roman" w:hAnsi="Times New Roman" w:eastAsia="方正楷体_GBK"/>
          <w:b/>
          <w:sz w:val="28"/>
          <w:szCs w:val="28"/>
        </w:rPr>
        <w:t>中国国际工程咨询有限公司</w:t>
      </w:r>
      <w:r>
        <w:rPr>
          <w:rFonts w:ascii="Times New Roman" w:hAnsi="Times New Roman" w:eastAsia="方正楷体_GBK"/>
          <w:b/>
          <w:sz w:val="28"/>
          <w:szCs w:val="28"/>
        </w:rPr>
        <w:t xml:space="preserve"> </w:t>
      </w:r>
      <w:r>
        <w:rPr>
          <w:rFonts w:ascii="Times New Roman" w:hAnsi="Times New Roman" w:eastAsia="方正仿宋_GBK"/>
          <w:sz w:val="28"/>
          <w:szCs w:val="28"/>
        </w:rPr>
        <w:t xml:space="preserve">                </w:t>
      </w:r>
      <w:r>
        <w:rPr>
          <w:rFonts w:hint="eastAsia" w:ascii="Times New Roman" w:hAnsi="Times New Roman" w:eastAsia="方正仿宋_GBK"/>
          <w:sz w:val="28"/>
          <w:szCs w:val="28"/>
        </w:rPr>
        <w:t xml:space="preserve">  </w:t>
      </w:r>
      <w:r>
        <w:rPr>
          <w:rFonts w:hint="eastAsia" w:ascii="Times New Roman" w:hAnsi="Times New Roman" w:eastAsia="方正楷体_GBK"/>
          <w:b/>
          <w:sz w:val="28"/>
          <w:szCs w:val="28"/>
        </w:rPr>
        <w:t xml:space="preserve"> </w:t>
      </w:r>
      <w:r>
        <w:rPr>
          <w:rFonts w:ascii="Times New Roman" w:hAnsi="Times New Roman" w:eastAsia="方正楷体_GBK"/>
          <w:b/>
          <w:sz w:val="28"/>
          <w:szCs w:val="28"/>
        </w:rPr>
        <w:t xml:space="preserve">    2021年</w:t>
      </w:r>
      <w:r>
        <w:rPr>
          <w:rFonts w:hint="eastAsia" w:ascii="Times New Roman" w:hAnsi="Times New Roman" w:eastAsia="方正楷体_GBK"/>
          <w:b/>
          <w:sz w:val="28"/>
          <w:szCs w:val="28"/>
        </w:rPr>
        <w:t>3</w:t>
      </w:r>
      <w:r>
        <w:rPr>
          <w:rFonts w:ascii="Times New Roman" w:hAnsi="Times New Roman" w:eastAsia="方正楷体_GBK"/>
          <w:b/>
          <w:sz w:val="28"/>
          <w:szCs w:val="28"/>
        </w:rPr>
        <w:t>月9日</w:t>
      </w:r>
    </w:p>
    <w:p>
      <w:pPr>
        <w:snapToGrid w:val="0"/>
        <w:spacing w:line="360" w:lineRule="auto"/>
        <w:jc w:val="left"/>
        <w:rPr>
          <w:rFonts w:ascii="Times New Roman" w:hAnsi="Times New Roman" w:eastAsia="方正仿宋_GBK"/>
          <w:sz w:val="28"/>
          <w:szCs w:val="28"/>
        </w:rPr>
      </w:pPr>
    </w:p>
    <w:p>
      <w:pPr>
        <w:spacing w:line="580" w:lineRule="exact"/>
        <w:ind w:firstLine="560" w:firstLineChars="200"/>
        <w:rPr>
          <w:rFonts w:ascii="Times New Roman" w:hAnsi="Times New Roman" w:eastAsia="方正楷体_GBK"/>
          <w:sz w:val="30"/>
          <w:szCs w:val="24"/>
        </w:rPr>
      </w:pPr>
      <w:r>
        <w:rPr>
          <w:rFonts w:hint="eastAsia" w:ascii="方正黑体_GBK" w:hAnsi="方正黑体_GBK" w:eastAsia="方正黑体_GBK" w:cs="方正黑体_GBK"/>
          <w:sz w:val="28"/>
          <w:szCs w:val="28"/>
        </w:rPr>
        <w:t>编者按：</w:t>
      </w:r>
      <w:r>
        <w:rPr>
          <w:rFonts w:ascii="Times New Roman" w:hAnsi="Times New Roman" w:eastAsia="方正楷体_GBK"/>
          <w:sz w:val="30"/>
          <w:szCs w:val="24"/>
        </w:rPr>
        <w:t>老工业城市集中了不同历史时期国家布局建设的重点项目，是振兴实体经济、建设制造强国的</w:t>
      </w:r>
      <w:r>
        <w:rPr>
          <w:rFonts w:hint="eastAsia" w:ascii="Times New Roman" w:hAnsi="Times New Roman" w:eastAsia="方正楷体_GBK"/>
          <w:sz w:val="30"/>
          <w:szCs w:val="24"/>
        </w:rPr>
        <w:t>重要</w:t>
      </w:r>
      <w:r>
        <w:rPr>
          <w:rFonts w:ascii="Times New Roman" w:hAnsi="Times New Roman" w:eastAsia="方正楷体_GBK"/>
          <w:sz w:val="30"/>
          <w:szCs w:val="24"/>
        </w:rPr>
        <w:t>阵地。《全国老工业基地调整改造规划（2013—2022年）》实施以来，老工业城市</w:t>
      </w:r>
      <w:r>
        <w:rPr>
          <w:rFonts w:hint="eastAsia" w:ascii="Times New Roman" w:hAnsi="Times New Roman" w:eastAsia="方正楷体_GBK"/>
          <w:sz w:val="30"/>
          <w:szCs w:val="24"/>
        </w:rPr>
        <w:t>转型步伐</w:t>
      </w:r>
      <w:r>
        <w:rPr>
          <w:rFonts w:ascii="Times New Roman" w:hAnsi="Times New Roman" w:eastAsia="方正楷体_GBK"/>
          <w:sz w:val="30"/>
          <w:szCs w:val="24"/>
        </w:rPr>
        <w:t>不断加快，</w:t>
      </w:r>
      <w:r>
        <w:rPr>
          <w:rFonts w:hint="eastAsia" w:ascii="Times New Roman" w:hAnsi="Times New Roman" w:eastAsia="方正楷体_GBK"/>
          <w:sz w:val="30"/>
          <w:szCs w:val="24"/>
        </w:rPr>
        <w:t>取得了阶段性进展。为</w:t>
      </w:r>
      <w:r>
        <w:rPr>
          <w:rFonts w:ascii="Times New Roman" w:hAnsi="Times New Roman" w:eastAsia="方正楷体_GBK"/>
          <w:sz w:val="30"/>
          <w:szCs w:val="24"/>
        </w:rPr>
        <w:t>深入学习贯彻习近平新时代中国特色社会主义思想，</w:t>
      </w:r>
      <w:r>
        <w:rPr>
          <w:rFonts w:hint="eastAsia" w:ascii="Times New Roman" w:hAnsi="Times New Roman" w:eastAsia="方正楷体_GBK"/>
          <w:sz w:val="30"/>
          <w:szCs w:val="24"/>
        </w:rPr>
        <w:t>全面落实党的十九届五中全会提出的“支持老工业基地转型发展”“把发展经济着力点放在实体经济上”的要求，拟刊印《老工业城市转型发展监测报告》，加强对</w:t>
      </w:r>
      <w:r>
        <w:rPr>
          <w:rFonts w:ascii="Times New Roman" w:hAnsi="Times New Roman" w:eastAsia="方正楷体_GBK"/>
          <w:sz w:val="30"/>
          <w:szCs w:val="24"/>
        </w:rPr>
        <w:t>老工业城市</w:t>
      </w:r>
      <w:r>
        <w:rPr>
          <w:rFonts w:hint="eastAsia" w:ascii="Times New Roman" w:hAnsi="Times New Roman" w:eastAsia="方正楷体_GBK"/>
          <w:sz w:val="30"/>
          <w:szCs w:val="24"/>
        </w:rPr>
        <w:t>经济运行情况的跟踪分析，及时了解苗头性问题和趋势性变化，对共性和重点问题进行跟进研究。</w:t>
      </w:r>
    </w:p>
    <w:p>
      <w:pPr>
        <w:spacing w:line="580" w:lineRule="exact"/>
        <w:ind w:firstLine="576" w:firstLineChars="200"/>
        <w:rPr>
          <w:rFonts w:ascii="Times New Roman" w:hAnsi="Times New Roman" w:eastAsia="方正楷体_GBK"/>
          <w:spacing w:val="-6"/>
          <w:sz w:val="30"/>
          <w:szCs w:val="24"/>
        </w:rPr>
        <w:sectPr>
          <w:footerReference r:id="rId5" w:type="default"/>
          <w:pgSz w:w="11906" w:h="16838"/>
          <w:pgMar w:top="1984" w:right="1616" w:bottom="1814" w:left="1616" w:header="851" w:footer="992" w:gutter="0"/>
          <w:pgNumType w:start="1"/>
          <w:cols w:space="720" w:num="1"/>
          <w:titlePg/>
          <w:docGrid w:type="lines" w:linePitch="312" w:charSpace="0"/>
        </w:sectPr>
      </w:pPr>
      <w:r>
        <w:rPr>
          <w:rFonts w:hint="eastAsia" w:ascii="Times New Roman" w:hAnsi="Times New Roman" w:eastAsia="方正楷体_GBK"/>
          <w:spacing w:val="-6"/>
          <w:sz w:val="30"/>
          <w:szCs w:val="24"/>
        </w:rPr>
        <w:t>在对2020年老工业城市主要经济指标进行分析研究的基础上，组织编印了《老工业城市转型发展监测报告》2021年第1期，供参考。</w:t>
      </w:r>
    </w:p>
    <w:p>
      <w:pPr>
        <w:spacing w:line="588" w:lineRule="exact"/>
        <w:ind w:firstLine="600" w:firstLineChars="200"/>
        <w:rPr>
          <w:rFonts w:ascii="Times New Roman" w:hAnsi="Times New Roman" w:eastAsia="方正仿宋_GBK"/>
          <w:sz w:val="30"/>
          <w:szCs w:val="24"/>
        </w:rPr>
      </w:pPr>
      <w:r>
        <w:rPr>
          <w:rFonts w:ascii="Times New Roman" w:hAnsi="Times New Roman" w:eastAsia="方正仿宋_GBK"/>
          <w:sz w:val="30"/>
          <w:szCs w:val="24"/>
        </w:rPr>
        <w:t>2020年，面对严峻复杂的国内外环境特别是新冠肺炎疫情严重冲击，在以习近平同志为核心的党中央坚强领导下，各老工业城市深入贯彻落实党中央、国务院决策部署，围绕统筹疫情防控和经济社会发展工作，坚持以供给侧结构性改革为主线，</w:t>
      </w:r>
      <w:r>
        <w:rPr>
          <w:rFonts w:hint="eastAsia" w:ascii="Times New Roman" w:hAnsi="Times New Roman" w:eastAsia="方正仿宋_GBK"/>
          <w:sz w:val="30"/>
          <w:szCs w:val="24"/>
        </w:rPr>
        <w:t>落实</w:t>
      </w:r>
      <w:r>
        <w:rPr>
          <w:rFonts w:ascii="Times New Roman" w:hAnsi="Times New Roman" w:eastAsia="方正仿宋_GBK"/>
          <w:sz w:val="30"/>
          <w:szCs w:val="24"/>
        </w:rPr>
        <w:t>高质量发展</w:t>
      </w:r>
      <w:r>
        <w:rPr>
          <w:rFonts w:hint="eastAsia" w:ascii="Times New Roman" w:hAnsi="Times New Roman" w:eastAsia="方正仿宋_GBK"/>
          <w:sz w:val="30"/>
          <w:szCs w:val="24"/>
        </w:rPr>
        <w:t>要求</w:t>
      </w:r>
      <w:r>
        <w:rPr>
          <w:rFonts w:ascii="Times New Roman" w:hAnsi="Times New Roman" w:eastAsia="方正仿宋_GBK"/>
          <w:sz w:val="30"/>
          <w:szCs w:val="24"/>
        </w:rPr>
        <w:t>，扎实做</w:t>
      </w:r>
      <w:r>
        <w:rPr>
          <w:rFonts w:hint="eastAsia" w:ascii="Times New Roman" w:hAnsi="Times New Roman" w:eastAsia="方正仿宋_GBK"/>
          <w:sz w:val="30"/>
          <w:szCs w:val="24"/>
        </w:rPr>
        <w:t>好“六稳”工作、全面落实“六保”任</w:t>
      </w:r>
      <w:r>
        <w:rPr>
          <w:rFonts w:ascii="Times New Roman" w:hAnsi="Times New Roman" w:eastAsia="方正仿宋_GBK"/>
          <w:sz w:val="30"/>
          <w:szCs w:val="24"/>
        </w:rPr>
        <w:t>务，老工业城市固定资产投资较快回升，工业</w:t>
      </w:r>
      <w:r>
        <w:rPr>
          <w:rFonts w:hint="eastAsia" w:ascii="Times New Roman" w:hAnsi="Times New Roman" w:eastAsia="方正仿宋_GBK"/>
          <w:sz w:val="30"/>
          <w:szCs w:val="24"/>
        </w:rPr>
        <w:t>运行</w:t>
      </w:r>
      <w:r>
        <w:rPr>
          <w:rFonts w:ascii="Times New Roman" w:hAnsi="Times New Roman" w:eastAsia="方正仿宋_GBK"/>
          <w:sz w:val="30"/>
          <w:szCs w:val="24"/>
        </w:rPr>
        <w:t>逐步</w:t>
      </w:r>
      <w:r>
        <w:rPr>
          <w:rFonts w:hint="eastAsia" w:ascii="Times New Roman" w:hAnsi="Times New Roman" w:eastAsia="方正仿宋_GBK"/>
          <w:sz w:val="30"/>
          <w:szCs w:val="24"/>
        </w:rPr>
        <w:t>企稳</w:t>
      </w:r>
      <w:r>
        <w:rPr>
          <w:rFonts w:ascii="Times New Roman" w:hAnsi="Times New Roman" w:eastAsia="方正仿宋_GBK"/>
          <w:sz w:val="30"/>
          <w:szCs w:val="24"/>
        </w:rPr>
        <w:t>，</w:t>
      </w:r>
      <w:r>
        <w:rPr>
          <w:rFonts w:hint="eastAsia" w:ascii="Times New Roman" w:hAnsi="Times New Roman" w:eastAsia="方正仿宋_GBK"/>
          <w:sz w:val="30"/>
          <w:szCs w:val="24"/>
        </w:rPr>
        <w:t>服务业加快发</w:t>
      </w:r>
      <w:r>
        <w:rPr>
          <w:rFonts w:ascii="Times New Roman" w:hAnsi="Times New Roman" w:eastAsia="方正仿宋_GBK"/>
          <w:sz w:val="30"/>
          <w:szCs w:val="24"/>
        </w:rPr>
        <w:t>展，对外贸易实现正增长，经济</w:t>
      </w:r>
      <w:r>
        <w:rPr>
          <w:rFonts w:hint="eastAsia" w:ascii="Times New Roman" w:hAnsi="Times New Roman" w:eastAsia="方正仿宋_GBK"/>
          <w:sz w:val="30"/>
          <w:szCs w:val="24"/>
        </w:rPr>
        <w:t>运行</w:t>
      </w:r>
      <w:r>
        <w:rPr>
          <w:rFonts w:ascii="Times New Roman" w:hAnsi="Times New Roman" w:eastAsia="方正仿宋_GBK"/>
          <w:sz w:val="30"/>
          <w:szCs w:val="24"/>
        </w:rPr>
        <w:t>实现与全国同步恢复态势。</w:t>
      </w:r>
    </w:p>
    <w:p>
      <w:pPr>
        <w:spacing w:line="588" w:lineRule="exact"/>
        <w:ind w:firstLine="600" w:firstLineChars="200"/>
        <w:outlineLvl w:val="0"/>
        <w:rPr>
          <w:rFonts w:ascii="Times New Roman" w:hAnsi="Times New Roman" w:eastAsia="方正黑体_GBK"/>
          <w:sz w:val="30"/>
          <w:szCs w:val="30"/>
        </w:rPr>
      </w:pPr>
      <w:r>
        <w:rPr>
          <w:rFonts w:ascii="Times New Roman" w:hAnsi="Times New Roman" w:eastAsia="方正黑体_GBK"/>
          <w:sz w:val="30"/>
          <w:szCs w:val="30"/>
        </w:rPr>
        <w:t>一、经济运行</w:t>
      </w:r>
      <w:r>
        <w:rPr>
          <w:rFonts w:hint="eastAsia" w:ascii="Times New Roman" w:hAnsi="Times New Roman" w:eastAsia="方正黑体_GBK"/>
          <w:sz w:val="30"/>
          <w:szCs w:val="30"/>
        </w:rPr>
        <w:t>平</w:t>
      </w:r>
      <w:r>
        <w:rPr>
          <w:rFonts w:ascii="Times New Roman" w:hAnsi="Times New Roman" w:eastAsia="方正黑体_GBK"/>
          <w:sz w:val="30"/>
          <w:szCs w:val="30"/>
        </w:rPr>
        <w:t>稳恢复</w:t>
      </w:r>
    </w:p>
    <w:p>
      <w:pPr>
        <w:spacing w:line="588" w:lineRule="exact"/>
        <w:ind w:firstLine="600" w:firstLineChars="200"/>
        <w:rPr>
          <w:rFonts w:ascii="Times New Roman" w:hAnsi="Times New Roman" w:eastAsia="方正仿宋_GBK"/>
          <w:color w:val="000000"/>
          <w:sz w:val="30"/>
          <w:szCs w:val="24"/>
        </w:rPr>
      </w:pPr>
      <w:r>
        <w:rPr>
          <w:rFonts w:ascii="Times New Roman" w:hAnsi="Times New Roman" w:eastAsia="方正仿宋_GBK"/>
          <w:color w:val="000000"/>
          <w:sz w:val="30"/>
          <w:szCs w:val="24"/>
        </w:rPr>
        <w:t>初步核算，老工业城市{{date1}}地区生产总值</w:t>
      </w:r>
      <w:r>
        <w:rPr>
          <w:rFonts w:hint="eastAsia" w:ascii="Times New Roman" w:hAnsi="Times New Roman" w:eastAsia="方正仿宋_GBK"/>
          <w:color w:val="000000"/>
          <w:sz w:val="30"/>
          <w:szCs w:val="24"/>
        </w:rPr>
        <w:t>{{2}}</w:t>
      </w:r>
      <w:r>
        <w:rPr>
          <w:rFonts w:ascii="Times New Roman" w:hAnsi="Times New Roman" w:eastAsia="方正仿宋_GBK"/>
          <w:color w:val="000000"/>
          <w:sz w:val="30"/>
          <w:szCs w:val="24"/>
        </w:rPr>
        <w:t>亿元，{{date2}}</w:t>
      </w:r>
      <w:r>
        <w:rPr>
          <w:rFonts w:hint="eastAsia" w:ascii="Times New Roman" w:hAnsi="Times New Roman" w:eastAsia="方正仿宋_GBK"/>
          <w:color w:val="000000"/>
          <w:sz w:val="30"/>
          <w:szCs w:val="24"/>
        </w:rPr>
        <w:t>{{3}}</w:t>
      </w:r>
      <w:r>
        <w:rPr>
          <w:rFonts w:ascii="Times New Roman" w:hAnsi="Times New Roman" w:eastAsia="方正仿宋_GBK"/>
          <w:color w:val="000000"/>
          <w:sz w:val="30"/>
          <w:szCs w:val="24"/>
        </w:rPr>
        <w:t>，</w:t>
      </w:r>
      <w:r>
        <w:rPr>
          <w:rFonts w:hint="eastAsia" w:ascii="Times New Roman" w:hAnsi="Times New Roman" w:eastAsia="方正仿宋_GBK"/>
          <w:color w:val="000000"/>
          <w:sz w:val="30"/>
          <w:szCs w:val="24"/>
        </w:rPr>
        <w:t>{{4}}</w:t>
      </w:r>
      <w:r>
        <w:rPr>
          <w:rFonts w:ascii="Times New Roman" w:hAnsi="Times New Roman" w:eastAsia="方正仿宋_GBK"/>
          <w:color w:val="000000"/>
          <w:sz w:val="30"/>
          <w:szCs w:val="24"/>
        </w:rPr>
        <w:t>全国</w:t>
      </w:r>
      <w:r>
        <w:rPr>
          <w:rFonts w:hint="eastAsia" w:ascii="Times New Roman" w:hAnsi="Times New Roman" w:eastAsia="方正仿宋_GBK"/>
          <w:color w:val="000000"/>
          <w:sz w:val="30"/>
          <w:szCs w:val="24"/>
        </w:rPr>
        <w:t>增速</w:t>
      </w:r>
      <w:bookmarkStart w:id="0" w:name="_Hlk87183547"/>
      <w:r>
        <w:rPr>
          <w:rFonts w:hint="eastAsia" w:ascii="Times New Roman" w:hAnsi="Times New Roman" w:eastAsia="方正仿宋_GBK"/>
          <w:color w:val="000000"/>
          <w:sz w:val="30"/>
          <w:szCs w:val="24"/>
        </w:rPr>
        <w:t>（</w:t>
      </w:r>
      <w:bookmarkEnd w:id="0"/>
      <w:r>
        <w:rPr>
          <w:rFonts w:ascii="Times New Roman" w:hAnsi="Times New Roman" w:eastAsia="方正仿宋_GBK"/>
          <w:color w:val="000000"/>
          <w:sz w:val="30"/>
          <w:szCs w:val="24"/>
        </w:rPr>
        <w:t>{{4_5}}</w:t>
      </w:r>
      <w:r>
        <w:rPr>
          <w:rFonts w:hint="eastAsia" w:ascii="Times New Roman" w:hAnsi="Times New Roman" w:eastAsia="方正仿宋_GBK"/>
          <w:color w:val="000000"/>
          <w:sz w:val="30"/>
          <w:szCs w:val="24"/>
          <w:lang w:eastAsia="zh-Hans"/>
        </w:rPr>
        <w:t>）</w:t>
      </w:r>
      <w:r>
        <w:rPr>
          <w:rFonts w:ascii="Times New Roman" w:hAnsi="Times New Roman" w:eastAsia="方正仿宋_GBK"/>
          <w:color w:val="000000"/>
          <w:sz w:val="30"/>
          <w:szCs w:val="24"/>
        </w:rPr>
        <w:t>。分区域看，东部地区</w:t>
      </w:r>
      <w:r>
        <w:rPr>
          <w:rFonts w:hint="eastAsia" w:ascii="Times New Roman" w:hAnsi="Times New Roman" w:eastAsia="方正仿宋_GBK"/>
          <w:color w:val="000000"/>
          <w:sz w:val="30"/>
          <w:szCs w:val="24"/>
        </w:rPr>
        <w:t>{{5}}</w:t>
      </w:r>
      <w:r>
        <w:rPr>
          <w:rFonts w:ascii="Times New Roman" w:hAnsi="Times New Roman" w:eastAsia="方正仿宋_GBK"/>
          <w:color w:val="000000"/>
          <w:sz w:val="30"/>
          <w:szCs w:val="24"/>
        </w:rPr>
        <w:t>亿元，</w:t>
      </w:r>
      <w:r>
        <w:rPr>
          <w:rFonts w:hint="eastAsia" w:ascii="Times New Roman" w:hAnsi="Times New Roman" w:eastAsia="方正仿宋_GBK"/>
          <w:color w:val="000000"/>
          <w:sz w:val="30"/>
          <w:szCs w:val="24"/>
        </w:rPr>
        <w:t>{{6}}</w:t>
      </w:r>
      <w:r>
        <w:rPr>
          <w:rFonts w:ascii="Times New Roman" w:hAnsi="Times New Roman" w:eastAsia="方正仿宋_GBK"/>
          <w:color w:val="000000"/>
          <w:sz w:val="30"/>
          <w:szCs w:val="24"/>
        </w:rPr>
        <w:t>；中部地区</w:t>
      </w:r>
      <w:r>
        <w:rPr>
          <w:rFonts w:hint="eastAsia" w:ascii="Times New Roman" w:hAnsi="Times New Roman" w:eastAsia="方正仿宋_GBK"/>
          <w:color w:val="000000"/>
          <w:sz w:val="30"/>
          <w:szCs w:val="24"/>
        </w:rPr>
        <w:t>{{7}}</w:t>
      </w:r>
      <w:r>
        <w:rPr>
          <w:rFonts w:ascii="Times New Roman" w:hAnsi="Times New Roman" w:eastAsia="方正仿宋_GBK"/>
          <w:color w:val="000000"/>
          <w:sz w:val="30"/>
          <w:szCs w:val="24"/>
        </w:rPr>
        <w:t>亿元，</w:t>
      </w:r>
      <w:r>
        <w:rPr>
          <w:rFonts w:hint="eastAsia" w:ascii="Times New Roman" w:hAnsi="Times New Roman" w:eastAsia="方正仿宋_GBK"/>
          <w:color w:val="000000"/>
          <w:sz w:val="30"/>
          <w:szCs w:val="24"/>
        </w:rPr>
        <w:t>{{8}}</w:t>
      </w:r>
      <w:r>
        <w:rPr>
          <w:rFonts w:ascii="Times New Roman" w:hAnsi="Times New Roman" w:eastAsia="方正仿宋_GBK"/>
          <w:color w:val="000000"/>
          <w:sz w:val="30"/>
          <w:szCs w:val="24"/>
        </w:rPr>
        <w:t>；西部地区</w:t>
      </w:r>
      <w:r>
        <w:rPr>
          <w:rFonts w:hint="eastAsia" w:ascii="Times New Roman" w:hAnsi="Times New Roman" w:eastAsia="方正仿宋_GBK"/>
          <w:color w:val="000000"/>
          <w:sz w:val="30"/>
          <w:szCs w:val="24"/>
        </w:rPr>
        <w:t>{{9}}</w:t>
      </w:r>
      <w:r>
        <w:rPr>
          <w:rFonts w:ascii="Times New Roman" w:hAnsi="Times New Roman" w:eastAsia="方正仿宋_GBK"/>
          <w:color w:val="000000"/>
          <w:sz w:val="30"/>
          <w:szCs w:val="24"/>
        </w:rPr>
        <w:t>亿元，</w:t>
      </w:r>
      <w:r>
        <w:rPr>
          <w:rFonts w:hint="eastAsia" w:ascii="Times New Roman" w:hAnsi="Times New Roman" w:eastAsia="方正仿宋_GBK"/>
          <w:color w:val="000000"/>
          <w:sz w:val="30"/>
          <w:szCs w:val="24"/>
        </w:rPr>
        <w:t>{{10}}</w:t>
      </w:r>
      <w:r>
        <w:rPr>
          <w:rFonts w:ascii="Times New Roman" w:hAnsi="Times New Roman" w:eastAsia="方正仿宋_GBK"/>
          <w:color w:val="000000"/>
          <w:sz w:val="30"/>
          <w:szCs w:val="24"/>
        </w:rPr>
        <w:t>；东北地区</w:t>
      </w:r>
      <w:r>
        <w:rPr>
          <w:rFonts w:hint="eastAsia" w:ascii="Times New Roman" w:hAnsi="Times New Roman" w:eastAsia="方正仿宋_GBK"/>
          <w:color w:val="000000"/>
          <w:sz w:val="30"/>
          <w:szCs w:val="24"/>
        </w:rPr>
        <w:t>{{11}}</w:t>
      </w:r>
      <w:r>
        <w:rPr>
          <w:rFonts w:ascii="Times New Roman" w:hAnsi="Times New Roman" w:eastAsia="方正仿宋_GBK"/>
          <w:color w:val="000000"/>
          <w:sz w:val="30"/>
          <w:szCs w:val="24"/>
        </w:rPr>
        <w:t>亿元，</w:t>
      </w:r>
      <w:r>
        <w:rPr>
          <w:rFonts w:hint="eastAsia" w:ascii="Times New Roman" w:hAnsi="Times New Roman" w:eastAsia="方正仿宋_GBK"/>
          <w:color w:val="000000"/>
          <w:sz w:val="30"/>
          <w:szCs w:val="24"/>
        </w:rPr>
        <w:t>{{12}}</w:t>
      </w:r>
      <w:r>
        <w:rPr>
          <w:rFonts w:ascii="Times New Roman" w:hAnsi="Times New Roman" w:eastAsia="方正仿宋_GBK"/>
          <w:color w:val="000000"/>
          <w:sz w:val="30"/>
          <w:szCs w:val="24"/>
        </w:rPr>
        <w:t>。</w:t>
      </w:r>
    </w:p>
    <w:p>
      <w:pPr>
        <w:spacing w:before="156" w:beforeLines="50"/>
        <w:jc w:val="center"/>
        <w:rPr>
          <w:rFonts w:ascii="Times New Roman" w:hAnsi="Times New Roman" w:eastAsia="方正仿宋_GBK"/>
          <w:color w:val="000000"/>
        </w:rPr>
      </w:pPr>
      <w:r>
        <w:rPr>
          <w:rFonts w:ascii="Times New Roman" w:hAnsi="Times New Roman" w:eastAsia="方正仿宋_GBK"/>
          <w:b/>
          <w:color w:val="000000"/>
          <w:sz w:val="24"/>
          <w:szCs w:val="24"/>
        </w:rPr>
        <w:t>图1</w:t>
      </w:r>
      <w:r>
        <w:rPr>
          <w:rFonts w:hint="eastAsia" w:ascii="方正仿宋_GBK" w:hAnsi="方正仿宋_GBK" w:eastAsia="方正仿宋_GBK" w:cs="方正仿宋_GBK"/>
          <w:b/>
          <w:color w:val="000000"/>
          <w:sz w:val="24"/>
          <w:szCs w:val="24"/>
        </w:rPr>
        <w:t xml:space="preserve"> </w:t>
      </w:r>
      <w:bookmarkStart w:id="1" w:name="_Hlk87187455"/>
      <w:r>
        <w:rPr>
          <w:rFonts w:ascii="Times New Roman" w:hAnsi="Times New Roman" w:eastAsia="方正仿宋_GBK"/>
          <w:b/>
          <w:color w:val="000000"/>
          <w:sz w:val="24"/>
          <w:szCs w:val="24"/>
        </w:rPr>
        <w:t>{{date3}}</w:t>
      </w:r>
      <w:bookmarkEnd w:id="1"/>
      <w:r>
        <w:rPr>
          <w:rFonts w:ascii="Times New Roman" w:hAnsi="Times New Roman" w:eastAsia="方正仿宋_GBK"/>
          <w:b/>
          <w:color w:val="000000"/>
          <w:sz w:val="24"/>
          <w:szCs w:val="24"/>
        </w:rPr>
        <w:t>各地</w:t>
      </w:r>
      <w:r>
        <w:rPr>
          <w:rFonts w:hint="eastAsia" w:ascii="Times New Roman" w:hAnsi="Times New Roman" w:eastAsia="方正仿宋_GBK"/>
          <w:b/>
          <w:color w:val="000000"/>
          <w:sz w:val="24"/>
          <w:szCs w:val="24"/>
        </w:rPr>
        <w:t>区</w:t>
      </w:r>
      <w:r>
        <w:rPr>
          <w:rFonts w:ascii="Times New Roman" w:hAnsi="Times New Roman" w:eastAsia="方正仿宋_GBK"/>
          <w:b/>
          <w:color w:val="000000"/>
          <w:sz w:val="24"/>
          <w:szCs w:val="24"/>
        </w:rPr>
        <w:t>老工业城市地区生产总值</w:t>
      </w:r>
      <w:r>
        <w:rPr>
          <w:rFonts w:hint="eastAsia" w:ascii="Times New Roman" w:hAnsi="Times New Roman" w:eastAsia="方正仿宋_GBK"/>
          <w:b/>
          <w:color w:val="000000"/>
          <w:sz w:val="24"/>
          <w:szCs w:val="24"/>
        </w:rPr>
        <w:t>及增</w:t>
      </w:r>
      <w:r>
        <w:rPr>
          <w:rFonts w:ascii="Times New Roman" w:hAnsi="Times New Roman" w:eastAsia="方正仿宋_GBK"/>
          <w:b/>
          <w:color w:val="000000"/>
          <w:sz w:val="24"/>
          <w:szCs w:val="24"/>
        </w:rPr>
        <w:t>速</w:t>
      </w:r>
      <w:r>
        <w:rPr>
          <w:color w:val="000000"/>
        </w:rPr>
        <w:t xml:space="preserve">  </w:t>
      </w:r>
    </w:p>
    <w:p>
      <w:pPr>
        <w:jc w:val="center"/>
      </w:pPr>
      <w:r>
        <w:drawing>
          <wp:inline distT="0" distB="0" distL="114300" distR="114300">
            <wp:extent cx="2724150" cy="2286635"/>
            <wp:effectExtent l="0" t="0" r="0" b="0"/>
            <wp:docPr id="14" name="图表 14" descr="{{pic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drawing>
          <wp:inline distT="0" distB="0" distL="114300" distR="114300">
            <wp:extent cx="2682875" cy="2264410"/>
            <wp:effectExtent l="0" t="0" r="9525" b="21590"/>
            <wp:docPr id="15" name="图表 15" descr="{{pic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588" w:lineRule="exact"/>
        <w:ind w:firstLine="600" w:firstLineChars="200"/>
        <w:rPr>
          <w:rFonts w:ascii="Times New Roman" w:hAnsi="Times New Roman" w:eastAsia="方正仿宋_GBK"/>
          <w:color w:val="000000"/>
          <w:sz w:val="30"/>
          <w:szCs w:val="30"/>
        </w:rPr>
      </w:pPr>
      <w:r>
        <w:rPr>
          <w:rFonts w:hint="eastAsia" w:ascii="Times New Roman" w:hAnsi="Times New Roman" w:eastAsia="方正仿宋_GBK"/>
          <w:color w:val="000000"/>
          <w:sz w:val="30"/>
          <w:szCs w:val="24"/>
        </w:rPr>
        <w:t>{{13}}</w:t>
      </w:r>
      <w:r>
        <w:rPr>
          <w:rFonts w:hint="eastAsia" w:ascii="Times New Roman" w:hAnsi="Times New Roman" w:eastAsia="方正仿宋_GBK"/>
          <w:color w:val="000000"/>
          <w:sz w:val="30"/>
          <w:szCs w:val="30"/>
        </w:rPr>
        <w:t>个老工业城市</w:t>
      </w:r>
      <w:r>
        <w:rPr>
          <w:rFonts w:ascii="Times New Roman" w:hAnsi="Times New Roman" w:eastAsia="方正仿宋_GBK"/>
          <w:color w:val="000000"/>
          <w:sz w:val="30"/>
          <w:szCs w:val="30"/>
        </w:rPr>
        <w:t>地区生产总值增速高于全国</w:t>
      </w:r>
      <w:r>
        <w:rPr>
          <w:rFonts w:hint="eastAsia" w:ascii="Times New Roman" w:hAnsi="Times New Roman" w:eastAsia="方正仿宋_GBK"/>
          <w:color w:val="000000"/>
          <w:sz w:val="30"/>
          <w:szCs w:val="30"/>
        </w:rPr>
        <w:t>增速</w:t>
      </w:r>
      <w:r>
        <w:rPr>
          <w:rFonts w:ascii="Times New Roman" w:hAnsi="Times New Roman" w:eastAsia="方正仿宋_GBK"/>
          <w:color w:val="000000"/>
          <w:sz w:val="30"/>
          <w:szCs w:val="30"/>
        </w:rPr>
        <w:t>，占比超过</w:t>
      </w:r>
      <w:r>
        <w:rPr>
          <w:rFonts w:hint="eastAsia" w:ascii="Times New Roman" w:hAnsi="Times New Roman" w:eastAsia="方正仿宋_GBK"/>
          <w:color w:val="000000"/>
          <w:sz w:val="30"/>
          <w:szCs w:val="24"/>
        </w:rPr>
        <w:t>{{14}}</w:t>
      </w:r>
      <w:r>
        <w:rPr>
          <w:rFonts w:ascii="Times New Roman" w:hAnsi="Times New Roman" w:eastAsia="方正仿宋_GBK"/>
          <w:color w:val="000000"/>
          <w:sz w:val="30"/>
          <w:szCs w:val="30"/>
        </w:rPr>
        <w:t>成。</w:t>
      </w:r>
      <w:r>
        <w:rPr>
          <w:rFonts w:hint="eastAsia" w:ascii="Times New Roman" w:hAnsi="Times New Roman" w:eastAsia="方正仿宋_GBK"/>
          <w:color w:val="000000"/>
          <w:sz w:val="30"/>
          <w:szCs w:val="24"/>
        </w:rPr>
        <w:t>{{15}}</w:t>
      </w:r>
      <w:r>
        <w:rPr>
          <w:rFonts w:ascii="Times New Roman" w:hAnsi="Times New Roman" w:eastAsia="方正仿宋_GBK"/>
          <w:color w:val="000000"/>
          <w:sz w:val="30"/>
          <w:szCs w:val="30"/>
        </w:rPr>
        <w:t>老工业城市增长较快，</w:t>
      </w:r>
      <w:r>
        <w:rPr>
          <w:rFonts w:hint="eastAsia" w:ascii="Times New Roman" w:hAnsi="Times New Roman" w:eastAsia="方正仿宋_GBK"/>
          <w:color w:val="000000"/>
          <w:sz w:val="30"/>
          <w:szCs w:val="24"/>
        </w:rPr>
        <w:t>{{16}}</w:t>
      </w:r>
      <w:r>
        <w:rPr>
          <w:rFonts w:ascii="Times New Roman" w:hAnsi="Times New Roman" w:eastAsia="方正仿宋_GBK"/>
          <w:color w:val="000000"/>
          <w:sz w:val="30"/>
          <w:szCs w:val="30"/>
        </w:rPr>
        <w:t>等城市增速均在</w:t>
      </w:r>
      <w:r>
        <w:rPr>
          <w:rFonts w:hint="eastAsia" w:ascii="Times New Roman" w:hAnsi="Times New Roman" w:eastAsia="方正仿宋_GBK"/>
          <w:color w:val="000000"/>
          <w:sz w:val="30"/>
          <w:szCs w:val="24"/>
        </w:rPr>
        <w:t>{{17}}</w:t>
      </w:r>
      <w:r>
        <w:rPr>
          <w:rFonts w:ascii="Times New Roman" w:hAnsi="Times New Roman" w:eastAsia="方正仿宋_GBK"/>
          <w:color w:val="000000"/>
          <w:sz w:val="30"/>
          <w:szCs w:val="30"/>
        </w:rPr>
        <w:t>以上</w:t>
      </w:r>
      <w:r>
        <w:rPr>
          <w:rFonts w:hint="eastAsia" w:ascii="Times New Roman" w:hAnsi="Times New Roman" w:eastAsia="方正仿宋_GBK"/>
          <w:color w:val="000000"/>
          <w:sz w:val="30"/>
          <w:szCs w:val="30"/>
        </w:rPr>
        <w:t>，</w:t>
      </w:r>
      <w:r>
        <w:rPr>
          <w:rFonts w:hint="eastAsia" w:ascii="Times New Roman" w:hAnsi="Times New Roman" w:eastAsia="方正仿宋_GBK"/>
          <w:color w:val="000000"/>
          <w:sz w:val="30"/>
          <w:szCs w:val="24"/>
        </w:rPr>
        <w:t>{{18}}</w:t>
      </w:r>
      <w:r>
        <w:rPr>
          <w:rFonts w:ascii="Times New Roman" w:hAnsi="Times New Roman" w:eastAsia="方正仿宋_GBK"/>
          <w:color w:val="000000"/>
          <w:sz w:val="30"/>
          <w:szCs w:val="30"/>
        </w:rPr>
        <w:t>老工业城市增</w:t>
      </w:r>
      <w:r>
        <w:rPr>
          <w:rFonts w:hint="eastAsia" w:ascii="Times New Roman" w:hAnsi="Times New Roman" w:eastAsia="方正仿宋_GBK"/>
          <w:color w:val="000000"/>
          <w:sz w:val="30"/>
          <w:szCs w:val="30"/>
        </w:rPr>
        <w:t>速相对</w:t>
      </w:r>
      <w:r>
        <w:rPr>
          <w:rFonts w:ascii="Times New Roman" w:hAnsi="Times New Roman" w:eastAsia="方正仿宋_GBK"/>
          <w:color w:val="000000"/>
          <w:sz w:val="30"/>
          <w:szCs w:val="30"/>
        </w:rPr>
        <w:t>滞后</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受疫情冲击较大的湖北省</w:t>
      </w:r>
      <w:r>
        <w:rPr>
          <w:rFonts w:hint="eastAsia" w:ascii="Times New Roman" w:hAnsi="Times New Roman" w:eastAsia="方正仿宋_GBK"/>
          <w:color w:val="000000"/>
          <w:sz w:val="30"/>
          <w:szCs w:val="24"/>
        </w:rPr>
        <w:t>{{19}}</w:t>
      </w:r>
      <w:r>
        <w:rPr>
          <w:rFonts w:hint="eastAsia" w:ascii="Times New Roman" w:hAnsi="Times New Roman" w:eastAsia="方正仿宋_GBK"/>
          <w:color w:val="000000"/>
          <w:sz w:val="30"/>
          <w:szCs w:val="30"/>
        </w:rPr>
        <w:t>个</w:t>
      </w:r>
      <w:r>
        <w:rPr>
          <w:rFonts w:ascii="Times New Roman" w:hAnsi="Times New Roman" w:eastAsia="方正仿宋_GBK"/>
          <w:color w:val="000000"/>
          <w:sz w:val="30"/>
          <w:szCs w:val="30"/>
        </w:rPr>
        <w:t>老工业城市地区生产总值降幅均在</w:t>
      </w:r>
      <w:r>
        <w:rPr>
          <w:rFonts w:hint="eastAsia" w:ascii="Times New Roman" w:hAnsi="Times New Roman" w:eastAsia="方正仿宋_GBK"/>
          <w:color w:val="000000"/>
          <w:sz w:val="30"/>
          <w:szCs w:val="24"/>
        </w:rPr>
        <w:t>{{20}}</w:t>
      </w:r>
      <w:r>
        <w:rPr>
          <w:rFonts w:ascii="Times New Roman" w:hAnsi="Times New Roman" w:eastAsia="方正仿宋_GBK"/>
          <w:color w:val="000000"/>
          <w:sz w:val="30"/>
          <w:szCs w:val="30"/>
        </w:rPr>
        <w:t>左右。</w:t>
      </w:r>
    </w:p>
    <w:p>
      <w:pPr>
        <w:spacing w:before="156" w:beforeLines="50"/>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表1</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3_1</w:t>
      </w:r>
      <w:r>
        <w:rPr>
          <w:rFonts w:ascii="Times New Roman" w:hAnsi="Times New Roman" w:eastAsia="方正仿宋_GBK"/>
          <w:b/>
          <w:color w:val="000000"/>
          <w:sz w:val="24"/>
          <w:szCs w:val="24"/>
        </w:rPr>
        <w:t>}}</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rPr>
          <w:trHeight w:val="397" w:hRule="exact"/>
          <w:tblHeader/>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tblHeader/>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top w:val="single" w:color="auto" w:sz="4" w:space="0"/>
            </w:tcBorders>
          </w:tcPr>
          <w:p>
            <w:pPr>
              <w:jc w:val="center"/>
              <w:rPr>
                <w:color w:val="000000"/>
                <w:sz w:val="28"/>
                <w:szCs w:val="28"/>
                <w:lang w:bidi="hi-IN"/>
              </w:rPr>
            </w:pPr>
            <w:r>
              <w:rPr>
                <w:rFonts w:hint="eastAsia" w:ascii="Times New Roman" w:hAnsi="Times New Roman" w:eastAsia="仿宋"/>
                <w:color w:val="000000"/>
              </w:rPr>
              <w:t>{</w:t>
            </w:r>
            <w:r>
              <w:rPr>
                <w:rFonts w:ascii="Times New Roman" w:hAnsi="Times New Roman" w:eastAsia="仿宋"/>
                <w:color w:val="000000"/>
              </w:rPr>
              <w:t>{</w:t>
            </w:r>
            <w:r>
              <w:rPr>
                <w:rFonts w:hint="eastAsia"/>
                <w:color w:val="000000"/>
              </w:rPr>
              <w:t>t1_d1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{{t1_p1}}</w:t>
            </w:r>
          </w:p>
        </w:tc>
        <w:tc>
          <w:tcPr>
            <w:tcW w:w="1142"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{{t1_c1}}</w:t>
            </w:r>
          </w:p>
        </w:tc>
        <w:tc>
          <w:tcPr>
            <w:tcW w:w="778"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{{t1_s1}}</w:t>
            </w:r>
          </w:p>
        </w:tc>
        <w:tc>
          <w:tcPr>
            <w:tcW w:w="842" w:type="dxa"/>
            <w:tcBorders>
              <w:top w:val="single" w:color="auto" w:sz="4" w:space="0"/>
            </w:tcBorders>
            <w:vAlign w:val="center"/>
          </w:tcPr>
          <w:p>
            <w:pPr>
              <w:widowControl/>
              <w:jc w:val="center"/>
              <w:rPr>
                <w:rFonts w:ascii="Times New Roman" w:hAnsi="Times New Roman" w:eastAsia="仿宋"/>
                <w:color w:val="000000"/>
                <w:kern w:val="0"/>
                <w:szCs w:val="21"/>
              </w:rPr>
            </w:pPr>
          </w:p>
        </w:tc>
        <w:tc>
          <w:tcPr>
            <w:tcW w:w="778" w:type="dxa"/>
            <w:tcBorders>
              <w:top w:val="single" w:color="auto" w:sz="4" w:space="0"/>
            </w:tcBorders>
          </w:tcPr>
          <w:p>
            <w:pPr>
              <w:jc w:val="center"/>
              <w:rPr>
                <w:rFonts w:ascii="Times New Roman" w:hAnsi="Times New Roman" w:eastAsia="仿宋"/>
                <w:color w:val="000000"/>
              </w:rPr>
            </w:pPr>
            <w:r>
              <w:rPr>
                <w:rFonts w:hint="eastAsia" w:ascii="Times New Roman" w:hAnsi="Times New Roman" w:eastAsia="仿宋"/>
                <w:color w:val="000000"/>
              </w:rPr>
              <w:t>{</w:t>
            </w:r>
            <w:r>
              <w:rPr>
                <w:rFonts w:ascii="Times New Roman" w:hAnsi="Times New Roman" w:eastAsia="仿宋"/>
                <w:color w:val="000000"/>
              </w:rPr>
              <w:t>{</w:t>
            </w:r>
            <w:r>
              <w:rPr>
                <w:rFonts w:hint="eastAsia"/>
                <w:color w:val="000000"/>
              </w:rPr>
              <w:t>t2_d</w:t>
            </w:r>
            <w:r>
              <w:rPr>
                <w:color w:val="000000"/>
              </w:rPr>
              <w:t>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{{t2_p1}}</w:t>
            </w:r>
          </w:p>
        </w:tc>
        <w:tc>
          <w:tcPr>
            <w:tcW w:w="1142"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{{t2_c1}}</w:t>
            </w:r>
          </w:p>
        </w:tc>
        <w:tc>
          <w:tcPr>
            <w:tcW w:w="778" w:type="dxa"/>
            <w:tcBorders>
              <w:top w:val="single" w:color="auto" w:sz="4" w:space="0"/>
            </w:tcBorders>
          </w:tcPr>
          <w:p>
            <w:pPr>
              <w:jc w:val="center"/>
              <w:rPr>
                <w:rFonts w:ascii="Times New Roman" w:hAnsi="Times New Roman" w:eastAsia="仿宋"/>
                <w:color w:val="000000"/>
              </w:rPr>
            </w:pPr>
            <w:r>
              <w:rPr>
                <w:rFonts w:ascii="Times New Roman" w:hAnsi="Times New Roman" w:eastAsia="仿宋"/>
                <w:color w:val="000000"/>
              </w:rPr>
              <w:t>{{t2_s1}}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{{t1_d2}}</w:t>
            </w:r>
          </w:p>
        </w:tc>
        <w:tc>
          <w:tcPr>
            <w:tcW w:w="1142" w:type="dxa"/>
          </w:tcPr>
          <w:p>
            <w:pPr>
              <w:jc w:val="center"/>
              <w:rPr>
                <w:rFonts w:ascii="Times New Roman" w:hAnsi="Times New Roman" w:eastAsia="仿宋"/>
                <w:color w:val="000000"/>
              </w:rPr>
            </w:pPr>
            <w:r>
              <w:rPr>
                <w:rFonts w:ascii="Times New Roman" w:hAnsi="Times New Roman" w:eastAsia="仿宋"/>
                <w:color w:val="000000"/>
              </w:rPr>
              <w:t>{{t1_p2}}</w:t>
            </w:r>
          </w:p>
        </w:tc>
        <w:tc>
          <w:tcPr>
            <w:tcW w:w="1142" w:type="dxa"/>
          </w:tcPr>
          <w:p>
            <w:pPr>
              <w:jc w:val="center"/>
              <w:rPr>
                <w:rFonts w:ascii="Times New Roman" w:hAnsi="Times New Roman" w:eastAsia="仿宋"/>
                <w:color w:val="000000"/>
              </w:rPr>
            </w:pPr>
            <w:r>
              <w:rPr>
                <w:rFonts w:ascii="Times New Roman" w:hAnsi="Times New Roman" w:eastAsia="仿宋"/>
                <w:color w:val="000000"/>
              </w:rPr>
              <w:t>{{t1_c2}}</w:t>
            </w:r>
          </w:p>
        </w:tc>
        <w:tc>
          <w:tcPr>
            <w:tcW w:w="778" w:type="dxa"/>
          </w:tcPr>
          <w:p>
            <w:pPr>
              <w:jc w:val="center"/>
              <w:rPr>
                <w:rFonts w:ascii="Times New Roman" w:hAnsi="Times New Roman" w:eastAsia="仿宋"/>
                <w:color w:val="000000"/>
              </w:rPr>
            </w:pPr>
            <w:r>
              <w:rPr>
                <w:rFonts w:ascii="Times New Roman" w:hAnsi="Times New Roman" w:eastAsia="仿宋"/>
                <w:color w:val="000000"/>
              </w:rPr>
              <w:t>{{t1_s2}}</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{{t2_d2}}</w:t>
            </w:r>
          </w:p>
        </w:tc>
        <w:tc>
          <w:tcPr>
            <w:tcW w:w="1142" w:type="dxa"/>
          </w:tcPr>
          <w:p>
            <w:pPr>
              <w:jc w:val="center"/>
              <w:rPr>
                <w:rFonts w:ascii="Times New Roman" w:hAnsi="Times New Roman" w:eastAsia="仿宋"/>
                <w:color w:val="000000"/>
              </w:rPr>
            </w:pPr>
            <w:r>
              <w:rPr>
                <w:rFonts w:ascii="Times New Roman" w:hAnsi="Times New Roman" w:eastAsia="仿宋"/>
                <w:color w:val="000000"/>
              </w:rPr>
              <w:t>{{t2_p2}}</w:t>
            </w:r>
          </w:p>
        </w:tc>
        <w:tc>
          <w:tcPr>
            <w:tcW w:w="1142" w:type="dxa"/>
          </w:tcPr>
          <w:p>
            <w:pPr>
              <w:jc w:val="center"/>
              <w:rPr>
                <w:rFonts w:ascii="Times New Roman" w:hAnsi="Times New Roman" w:eastAsia="仿宋"/>
                <w:color w:val="000000"/>
              </w:rPr>
            </w:pPr>
            <w:r>
              <w:rPr>
                <w:rFonts w:ascii="Times New Roman" w:hAnsi="Times New Roman" w:eastAsia="仿宋"/>
                <w:color w:val="000000"/>
              </w:rPr>
              <w:t>{{t2_c2}}</w:t>
            </w:r>
          </w:p>
        </w:tc>
        <w:tc>
          <w:tcPr>
            <w:tcW w:w="778" w:type="dxa"/>
          </w:tcPr>
          <w:p>
            <w:pPr>
              <w:jc w:val="center"/>
              <w:rPr>
                <w:rFonts w:ascii="Times New Roman" w:hAnsi="Times New Roman" w:eastAsia="仿宋"/>
                <w:color w:val="000000"/>
              </w:rPr>
            </w:pPr>
            <w:r>
              <w:rPr>
                <w:rFonts w:ascii="Times New Roman" w:hAnsi="Times New Roman" w:eastAsia="仿宋"/>
                <w:color w:val="000000"/>
              </w:rPr>
              <w:t>{{t2_s2}}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{{t1_d3}}</w:t>
            </w:r>
          </w:p>
        </w:tc>
        <w:tc>
          <w:tcPr>
            <w:tcW w:w="1142" w:type="dxa"/>
          </w:tcPr>
          <w:p>
            <w:pPr>
              <w:jc w:val="center"/>
              <w:rPr>
                <w:rFonts w:ascii="Times New Roman" w:hAnsi="Times New Roman" w:eastAsia="仿宋"/>
                <w:color w:val="000000"/>
              </w:rPr>
            </w:pPr>
            <w:r>
              <w:rPr>
                <w:rFonts w:ascii="Times New Roman" w:hAnsi="Times New Roman" w:eastAsia="仿宋"/>
                <w:color w:val="000000"/>
              </w:rPr>
              <w:t>{{t1_p3}}</w:t>
            </w:r>
          </w:p>
        </w:tc>
        <w:tc>
          <w:tcPr>
            <w:tcW w:w="1142" w:type="dxa"/>
          </w:tcPr>
          <w:p>
            <w:pPr>
              <w:jc w:val="center"/>
              <w:rPr>
                <w:rFonts w:ascii="Times New Roman" w:hAnsi="Times New Roman" w:eastAsia="仿宋"/>
                <w:color w:val="000000"/>
              </w:rPr>
            </w:pPr>
            <w:r>
              <w:rPr>
                <w:rFonts w:ascii="Times New Roman" w:hAnsi="Times New Roman" w:eastAsia="仿宋"/>
                <w:color w:val="000000"/>
              </w:rPr>
              <w:t>{{t1_c3}}</w:t>
            </w:r>
          </w:p>
        </w:tc>
        <w:tc>
          <w:tcPr>
            <w:tcW w:w="778" w:type="dxa"/>
          </w:tcPr>
          <w:p>
            <w:pPr>
              <w:jc w:val="center"/>
              <w:rPr>
                <w:rFonts w:ascii="Times New Roman" w:hAnsi="Times New Roman" w:eastAsia="仿宋"/>
                <w:color w:val="000000"/>
              </w:rPr>
            </w:pPr>
            <w:r>
              <w:rPr>
                <w:rFonts w:ascii="Times New Roman" w:hAnsi="Times New Roman" w:eastAsia="仿宋"/>
                <w:color w:val="000000"/>
              </w:rPr>
              <w:t>{{t1_s3}}</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{{t2_d3}}</w:t>
            </w:r>
          </w:p>
        </w:tc>
        <w:tc>
          <w:tcPr>
            <w:tcW w:w="1142" w:type="dxa"/>
          </w:tcPr>
          <w:p>
            <w:pPr>
              <w:jc w:val="center"/>
              <w:rPr>
                <w:rFonts w:ascii="Times New Roman" w:hAnsi="Times New Roman" w:eastAsia="仿宋"/>
                <w:color w:val="000000"/>
              </w:rPr>
            </w:pPr>
            <w:r>
              <w:rPr>
                <w:rFonts w:ascii="Times New Roman" w:hAnsi="Times New Roman" w:eastAsia="仿宋"/>
                <w:color w:val="000000"/>
              </w:rPr>
              <w:t>{{t2_p3}}</w:t>
            </w:r>
          </w:p>
        </w:tc>
        <w:tc>
          <w:tcPr>
            <w:tcW w:w="1142" w:type="dxa"/>
          </w:tcPr>
          <w:p>
            <w:pPr>
              <w:jc w:val="center"/>
              <w:rPr>
                <w:rFonts w:ascii="Times New Roman" w:hAnsi="Times New Roman" w:eastAsia="仿宋"/>
                <w:color w:val="000000"/>
              </w:rPr>
            </w:pPr>
            <w:r>
              <w:rPr>
                <w:rFonts w:ascii="Times New Roman" w:hAnsi="Times New Roman" w:eastAsia="仿宋"/>
                <w:color w:val="000000"/>
              </w:rPr>
              <w:t>{{t2_c3}}</w:t>
            </w:r>
          </w:p>
        </w:tc>
        <w:tc>
          <w:tcPr>
            <w:tcW w:w="778" w:type="dxa"/>
          </w:tcPr>
          <w:p>
            <w:pPr>
              <w:jc w:val="center"/>
              <w:rPr>
                <w:rFonts w:ascii="Times New Roman" w:hAnsi="Times New Roman" w:eastAsia="仿宋"/>
                <w:color w:val="000000"/>
              </w:rPr>
            </w:pPr>
            <w:r>
              <w:rPr>
                <w:rFonts w:ascii="Times New Roman" w:hAnsi="Times New Roman" w:eastAsia="仿宋"/>
                <w:color w:val="000000"/>
              </w:rPr>
              <w:t>{{t2_s3}}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{{t1_d4}}</w:t>
            </w:r>
          </w:p>
        </w:tc>
        <w:tc>
          <w:tcPr>
            <w:tcW w:w="1142" w:type="dxa"/>
          </w:tcPr>
          <w:p>
            <w:pPr>
              <w:jc w:val="center"/>
              <w:rPr>
                <w:rFonts w:ascii="Times New Roman" w:hAnsi="Times New Roman" w:eastAsia="仿宋"/>
                <w:color w:val="000000"/>
              </w:rPr>
            </w:pPr>
            <w:r>
              <w:rPr>
                <w:rFonts w:ascii="Times New Roman" w:hAnsi="Times New Roman" w:eastAsia="仿宋"/>
                <w:color w:val="000000"/>
              </w:rPr>
              <w:t>{{t1_p4}}</w:t>
            </w:r>
          </w:p>
        </w:tc>
        <w:tc>
          <w:tcPr>
            <w:tcW w:w="1142" w:type="dxa"/>
          </w:tcPr>
          <w:p>
            <w:pPr>
              <w:jc w:val="center"/>
              <w:rPr>
                <w:rFonts w:ascii="Times New Roman" w:hAnsi="Times New Roman" w:eastAsia="仿宋"/>
                <w:color w:val="000000"/>
              </w:rPr>
            </w:pPr>
            <w:r>
              <w:rPr>
                <w:rFonts w:ascii="Times New Roman" w:hAnsi="Times New Roman" w:eastAsia="仿宋"/>
                <w:color w:val="000000"/>
              </w:rPr>
              <w:t>{{t1_c4}}</w:t>
            </w:r>
          </w:p>
        </w:tc>
        <w:tc>
          <w:tcPr>
            <w:tcW w:w="778" w:type="dxa"/>
          </w:tcPr>
          <w:p>
            <w:pPr>
              <w:jc w:val="center"/>
              <w:rPr>
                <w:rFonts w:ascii="Times New Roman" w:hAnsi="Times New Roman" w:eastAsia="仿宋"/>
                <w:color w:val="000000"/>
              </w:rPr>
            </w:pPr>
            <w:r>
              <w:rPr>
                <w:rFonts w:ascii="Times New Roman" w:hAnsi="Times New Roman" w:eastAsia="仿宋"/>
                <w:color w:val="000000"/>
              </w:rPr>
              <w:t>{{t1_s4}}</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{{t2_d4}}</w:t>
            </w:r>
          </w:p>
        </w:tc>
        <w:tc>
          <w:tcPr>
            <w:tcW w:w="1142" w:type="dxa"/>
          </w:tcPr>
          <w:p>
            <w:pPr>
              <w:jc w:val="center"/>
              <w:rPr>
                <w:rFonts w:ascii="Times New Roman" w:hAnsi="Times New Roman" w:eastAsia="仿宋"/>
                <w:color w:val="000000"/>
              </w:rPr>
            </w:pPr>
            <w:r>
              <w:rPr>
                <w:rFonts w:ascii="Times New Roman" w:hAnsi="Times New Roman" w:eastAsia="仿宋"/>
                <w:color w:val="000000"/>
              </w:rPr>
              <w:t>{{t2_p4}}</w:t>
            </w:r>
          </w:p>
        </w:tc>
        <w:tc>
          <w:tcPr>
            <w:tcW w:w="1142" w:type="dxa"/>
          </w:tcPr>
          <w:p>
            <w:pPr>
              <w:jc w:val="center"/>
              <w:rPr>
                <w:rFonts w:ascii="Times New Roman" w:hAnsi="Times New Roman" w:eastAsia="仿宋"/>
                <w:color w:val="000000"/>
              </w:rPr>
            </w:pPr>
            <w:r>
              <w:rPr>
                <w:rFonts w:ascii="Times New Roman" w:hAnsi="Times New Roman" w:eastAsia="仿宋"/>
                <w:color w:val="000000"/>
              </w:rPr>
              <w:t>{{t2_c4}}</w:t>
            </w:r>
          </w:p>
        </w:tc>
        <w:tc>
          <w:tcPr>
            <w:tcW w:w="778" w:type="dxa"/>
          </w:tcPr>
          <w:p>
            <w:pPr>
              <w:jc w:val="center"/>
              <w:rPr>
                <w:rFonts w:ascii="Times New Roman" w:hAnsi="Times New Roman" w:eastAsia="仿宋"/>
                <w:color w:val="000000"/>
              </w:rPr>
            </w:pPr>
            <w:r>
              <w:rPr>
                <w:rFonts w:ascii="Times New Roman" w:hAnsi="Times New Roman" w:eastAsia="仿宋"/>
                <w:color w:val="000000"/>
              </w:rPr>
              <w:t>{{t2_s4}}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{{t1_d5}}</w:t>
            </w:r>
          </w:p>
        </w:tc>
        <w:tc>
          <w:tcPr>
            <w:tcW w:w="1142" w:type="dxa"/>
          </w:tcPr>
          <w:p>
            <w:pPr>
              <w:jc w:val="center"/>
              <w:rPr>
                <w:rFonts w:ascii="Times New Roman" w:hAnsi="Times New Roman" w:eastAsia="仿宋"/>
                <w:color w:val="000000"/>
              </w:rPr>
            </w:pPr>
            <w:r>
              <w:rPr>
                <w:rFonts w:ascii="Times New Roman" w:hAnsi="Times New Roman" w:eastAsia="仿宋"/>
                <w:color w:val="000000"/>
              </w:rPr>
              <w:t>{{t1_p5}}</w:t>
            </w:r>
          </w:p>
        </w:tc>
        <w:tc>
          <w:tcPr>
            <w:tcW w:w="1142" w:type="dxa"/>
          </w:tcPr>
          <w:p>
            <w:pPr>
              <w:jc w:val="center"/>
              <w:rPr>
                <w:rFonts w:ascii="Times New Roman" w:hAnsi="Times New Roman" w:eastAsia="仿宋"/>
                <w:color w:val="000000"/>
              </w:rPr>
            </w:pPr>
            <w:r>
              <w:rPr>
                <w:rFonts w:ascii="Times New Roman" w:hAnsi="Times New Roman" w:eastAsia="仿宋"/>
                <w:color w:val="000000"/>
              </w:rPr>
              <w:t>{{t1_c5}}</w:t>
            </w:r>
          </w:p>
        </w:tc>
        <w:tc>
          <w:tcPr>
            <w:tcW w:w="778" w:type="dxa"/>
          </w:tcPr>
          <w:p>
            <w:pPr>
              <w:jc w:val="center"/>
              <w:rPr>
                <w:rFonts w:ascii="Times New Roman" w:hAnsi="Times New Roman" w:eastAsia="仿宋"/>
                <w:color w:val="000000"/>
              </w:rPr>
            </w:pPr>
            <w:r>
              <w:rPr>
                <w:rFonts w:ascii="Times New Roman" w:hAnsi="Times New Roman" w:eastAsia="仿宋"/>
                <w:color w:val="000000"/>
              </w:rPr>
              <w:t>{{t1_s5}}</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{{t2_d5}}</w:t>
            </w:r>
          </w:p>
        </w:tc>
        <w:tc>
          <w:tcPr>
            <w:tcW w:w="1142" w:type="dxa"/>
          </w:tcPr>
          <w:p>
            <w:pPr>
              <w:jc w:val="center"/>
              <w:rPr>
                <w:rFonts w:ascii="Times New Roman" w:hAnsi="Times New Roman" w:eastAsia="仿宋"/>
                <w:color w:val="000000"/>
              </w:rPr>
            </w:pPr>
            <w:r>
              <w:rPr>
                <w:rFonts w:ascii="Times New Roman" w:hAnsi="Times New Roman" w:eastAsia="仿宋"/>
                <w:color w:val="000000"/>
              </w:rPr>
              <w:t>{{t2_p5}}</w:t>
            </w:r>
          </w:p>
        </w:tc>
        <w:tc>
          <w:tcPr>
            <w:tcW w:w="1142" w:type="dxa"/>
          </w:tcPr>
          <w:p>
            <w:pPr>
              <w:jc w:val="center"/>
              <w:rPr>
                <w:rFonts w:ascii="Times New Roman" w:hAnsi="Times New Roman" w:eastAsia="仿宋"/>
                <w:color w:val="000000"/>
              </w:rPr>
            </w:pPr>
            <w:r>
              <w:rPr>
                <w:rFonts w:ascii="Times New Roman" w:hAnsi="Times New Roman" w:eastAsia="仿宋"/>
                <w:color w:val="000000"/>
              </w:rPr>
              <w:t>{{t2_c5}}</w:t>
            </w:r>
          </w:p>
        </w:tc>
        <w:tc>
          <w:tcPr>
            <w:tcW w:w="778" w:type="dxa"/>
          </w:tcPr>
          <w:p>
            <w:pPr>
              <w:jc w:val="center"/>
              <w:rPr>
                <w:rFonts w:ascii="Times New Roman" w:hAnsi="Times New Roman" w:eastAsia="仿宋"/>
                <w:color w:val="000000"/>
              </w:rPr>
            </w:pPr>
            <w:r>
              <w:rPr>
                <w:rFonts w:ascii="Times New Roman" w:hAnsi="Times New Roman" w:eastAsia="仿宋"/>
                <w:color w:val="000000"/>
              </w:rPr>
              <w:t>{{t2_s5}}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{{t1_d6}}</w:t>
            </w:r>
          </w:p>
        </w:tc>
        <w:tc>
          <w:tcPr>
            <w:tcW w:w="1142" w:type="dxa"/>
          </w:tcPr>
          <w:p>
            <w:pPr>
              <w:jc w:val="center"/>
              <w:rPr>
                <w:rFonts w:ascii="Times New Roman" w:hAnsi="Times New Roman" w:eastAsia="仿宋"/>
                <w:color w:val="000000"/>
              </w:rPr>
            </w:pPr>
            <w:r>
              <w:rPr>
                <w:rFonts w:ascii="Times New Roman" w:hAnsi="Times New Roman" w:eastAsia="仿宋"/>
                <w:color w:val="000000"/>
              </w:rPr>
              <w:t>{{t1_p6}}</w:t>
            </w:r>
          </w:p>
        </w:tc>
        <w:tc>
          <w:tcPr>
            <w:tcW w:w="1142" w:type="dxa"/>
          </w:tcPr>
          <w:p>
            <w:pPr>
              <w:jc w:val="center"/>
              <w:rPr>
                <w:rFonts w:ascii="Times New Roman" w:hAnsi="Times New Roman" w:eastAsia="仿宋"/>
                <w:color w:val="000000"/>
              </w:rPr>
            </w:pPr>
            <w:r>
              <w:rPr>
                <w:rFonts w:ascii="Times New Roman" w:hAnsi="Times New Roman" w:eastAsia="仿宋"/>
                <w:color w:val="000000"/>
              </w:rPr>
              <w:t>{{t1_c6}}</w:t>
            </w:r>
          </w:p>
        </w:tc>
        <w:tc>
          <w:tcPr>
            <w:tcW w:w="778" w:type="dxa"/>
          </w:tcPr>
          <w:p>
            <w:pPr>
              <w:jc w:val="center"/>
              <w:rPr>
                <w:rFonts w:ascii="Times New Roman" w:hAnsi="Times New Roman" w:eastAsia="仿宋"/>
                <w:color w:val="000000"/>
              </w:rPr>
            </w:pPr>
            <w:r>
              <w:rPr>
                <w:rFonts w:ascii="Times New Roman" w:hAnsi="Times New Roman" w:eastAsia="仿宋"/>
                <w:color w:val="000000"/>
              </w:rPr>
              <w:t>{{t1_s6}}</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{{t2_d6}}</w:t>
            </w:r>
          </w:p>
        </w:tc>
        <w:tc>
          <w:tcPr>
            <w:tcW w:w="1142" w:type="dxa"/>
          </w:tcPr>
          <w:p>
            <w:pPr>
              <w:jc w:val="center"/>
              <w:rPr>
                <w:rFonts w:ascii="Times New Roman" w:hAnsi="Times New Roman" w:eastAsia="仿宋"/>
                <w:color w:val="000000"/>
              </w:rPr>
            </w:pPr>
            <w:r>
              <w:rPr>
                <w:rFonts w:ascii="Times New Roman" w:hAnsi="Times New Roman" w:eastAsia="仿宋"/>
                <w:color w:val="000000"/>
              </w:rPr>
              <w:t>{{t2_p6}}</w:t>
            </w:r>
          </w:p>
        </w:tc>
        <w:tc>
          <w:tcPr>
            <w:tcW w:w="1142" w:type="dxa"/>
          </w:tcPr>
          <w:p>
            <w:pPr>
              <w:jc w:val="center"/>
              <w:rPr>
                <w:rFonts w:ascii="Times New Roman" w:hAnsi="Times New Roman" w:eastAsia="仿宋"/>
                <w:color w:val="000000"/>
              </w:rPr>
            </w:pPr>
            <w:r>
              <w:rPr>
                <w:rFonts w:ascii="Times New Roman" w:hAnsi="Times New Roman" w:eastAsia="仿宋"/>
                <w:color w:val="000000"/>
              </w:rPr>
              <w:t>{{t2_c6}}</w:t>
            </w:r>
          </w:p>
        </w:tc>
        <w:tc>
          <w:tcPr>
            <w:tcW w:w="778" w:type="dxa"/>
          </w:tcPr>
          <w:p>
            <w:pPr>
              <w:jc w:val="center"/>
              <w:rPr>
                <w:rFonts w:ascii="Times New Roman" w:hAnsi="Times New Roman" w:eastAsia="仿宋"/>
                <w:color w:val="000000"/>
              </w:rPr>
            </w:pPr>
            <w:r>
              <w:rPr>
                <w:rFonts w:ascii="Times New Roman" w:hAnsi="Times New Roman" w:eastAsia="仿宋"/>
                <w:color w:val="000000"/>
              </w:rPr>
              <w:t>{{t2_s6}}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{{t1_d7}}</w:t>
            </w:r>
          </w:p>
        </w:tc>
        <w:tc>
          <w:tcPr>
            <w:tcW w:w="1142" w:type="dxa"/>
          </w:tcPr>
          <w:p>
            <w:pPr>
              <w:jc w:val="center"/>
              <w:rPr>
                <w:rFonts w:ascii="Times New Roman" w:hAnsi="Times New Roman" w:eastAsia="仿宋"/>
                <w:color w:val="000000"/>
              </w:rPr>
            </w:pPr>
            <w:r>
              <w:rPr>
                <w:rFonts w:ascii="Times New Roman" w:hAnsi="Times New Roman" w:eastAsia="仿宋"/>
                <w:color w:val="000000"/>
              </w:rPr>
              <w:t>{{t1_p7}}</w:t>
            </w:r>
          </w:p>
        </w:tc>
        <w:tc>
          <w:tcPr>
            <w:tcW w:w="1142" w:type="dxa"/>
          </w:tcPr>
          <w:p>
            <w:pPr>
              <w:jc w:val="center"/>
              <w:rPr>
                <w:rFonts w:ascii="Times New Roman" w:hAnsi="Times New Roman" w:eastAsia="仿宋"/>
                <w:color w:val="000000"/>
              </w:rPr>
            </w:pPr>
            <w:r>
              <w:rPr>
                <w:rFonts w:ascii="Times New Roman" w:hAnsi="Times New Roman" w:eastAsia="仿宋"/>
                <w:color w:val="000000"/>
              </w:rPr>
              <w:t>{{t1_c7}}</w:t>
            </w:r>
          </w:p>
        </w:tc>
        <w:tc>
          <w:tcPr>
            <w:tcW w:w="778" w:type="dxa"/>
          </w:tcPr>
          <w:p>
            <w:pPr>
              <w:jc w:val="center"/>
              <w:rPr>
                <w:rFonts w:ascii="Times New Roman" w:hAnsi="Times New Roman" w:eastAsia="仿宋"/>
                <w:color w:val="000000"/>
              </w:rPr>
            </w:pPr>
            <w:r>
              <w:rPr>
                <w:rFonts w:ascii="Times New Roman" w:hAnsi="Times New Roman" w:eastAsia="仿宋"/>
                <w:color w:val="000000"/>
              </w:rPr>
              <w:t>{{t1_s7}}</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{{t2_d7}}</w:t>
            </w:r>
          </w:p>
        </w:tc>
        <w:tc>
          <w:tcPr>
            <w:tcW w:w="1142" w:type="dxa"/>
          </w:tcPr>
          <w:p>
            <w:pPr>
              <w:jc w:val="center"/>
              <w:rPr>
                <w:rFonts w:ascii="Times New Roman" w:hAnsi="Times New Roman" w:eastAsia="仿宋"/>
                <w:color w:val="000000"/>
              </w:rPr>
            </w:pPr>
            <w:r>
              <w:rPr>
                <w:rFonts w:ascii="Times New Roman" w:hAnsi="Times New Roman" w:eastAsia="仿宋"/>
                <w:color w:val="000000"/>
              </w:rPr>
              <w:t>{{t2_p7}}</w:t>
            </w:r>
          </w:p>
        </w:tc>
        <w:tc>
          <w:tcPr>
            <w:tcW w:w="1142" w:type="dxa"/>
          </w:tcPr>
          <w:p>
            <w:pPr>
              <w:jc w:val="center"/>
              <w:rPr>
                <w:rFonts w:ascii="Times New Roman" w:hAnsi="Times New Roman" w:eastAsia="仿宋"/>
                <w:color w:val="000000"/>
              </w:rPr>
            </w:pPr>
            <w:r>
              <w:rPr>
                <w:rFonts w:ascii="Times New Roman" w:hAnsi="Times New Roman" w:eastAsia="仿宋"/>
                <w:color w:val="000000"/>
              </w:rPr>
              <w:t>{{t2_c7}}</w:t>
            </w:r>
          </w:p>
        </w:tc>
        <w:tc>
          <w:tcPr>
            <w:tcW w:w="778" w:type="dxa"/>
          </w:tcPr>
          <w:p>
            <w:pPr>
              <w:jc w:val="center"/>
              <w:rPr>
                <w:rFonts w:ascii="Times New Roman" w:hAnsi="Times New Roman" w:eastAsia="仿宋"/>
                <w:color w:val="000000"/>
              </w:rPr>
            </w:pPr>
            <w:r>
              <w:rPr>
                <w:rFonts w:ascii="Times New Roman" w:hAnsi="Times New Roman" w:eastAsia="仿宋"/>
                <w:color w:val="000000"/>
              </w:rPr>
              <w:t>{{t2_s7}}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{{t1_d8}}</w:t>
            </w:r>
          </w:p>
        </w:tc>
        <w:tc>
          <w:tcPr>
            <w:tcW w:w="1142" w:type="dxa"/>
          </w:tcPr>
          <w:p>
            <w:pPr>
              <w:jc w:val="center"/>
              <w:rPr>
                <w:rFonts w:ascii="Times New Roman" w:hAnsi="Times New Roman" w:eastAsia="仿宋"/>
                <w:color w:val="000000"/>
              </w:rPr>
            </w:pPr>
            <w:r>
              <w:rPr>
                <w:rFonts w:ascii="Times New Roman" w:hAnsi="Times New Roman" w:eastAsia="仿宋"/>
                <w:color w:val="000000"/>
              </w:rPr>
              <w:t>{{t1_p8}}</w:t>
            </w:r>
          </w:p>
        </w:tc>
        <w:tc>
          <w:tcPr>
            <w:tcW w:w="1142" w:type="dxa"/>
          </w:tcPr>
          <w:p>
            <w:pPr>
              <w:jc w:val="center"/>
              <w:rPr>
                <w:rFonts w:ascii="Times New Roman" w:hAnsi="Times New Roman" w:eastAsia="仿宋"/>
                <w:color w:val="000000"/>
              </w:rPr>
            </w:pPr>
            <w:r>
              <w:rPr>
                <w:rFonts w:ascii="Times New Roman" w:hAnsi="Times New Roman" w:eastAsia="仿宋"/>
                <w:color w:val="000000"/>
              </w:rPr>
              <w:t>{{t1_c8}}</w:t>
            </w:r>
          </w:p>
        </w:tc>
        <w:tc>
          <w:tcPr>
            <w:tcW w:w="778" w:type="dxa"/>
          </w:tcPr>
          <w:p>
            <w:pPr>
              <w:jc w:val="center"/>
              <w:rPr>
                <w:rFonts w:ascii="Times New Roman" w:hAnsi="Times New Roman" w:eastAsia="仿宋"/>
                <w:color w:val="000000"/>
              </w:rPr>
            </w:pPr>
            <w:r>
              <w:rPr>
                <w:rFonts w:ascii="Times New Roman" w:hAnsi="Times New Roman" w:eastAsia="仿宋"/>
                <w:color w:val="000000"/>
              </w:rPr>
              <w:t>{{t1_s8}}</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{{t2_d8}}</w:t>
            </w:r>
          </w:p>
        </w:tc>
        <w:tc>
          <w:tcPr>
            <w:tcW w:w="1142" w:type="dxa"/>
          </w:tcPr>
          <w:p>
            <w:pPr>
              <w:jc w:val="center"/>
              <w:rPr>
                <w:rFonts w:ascii="Times New Roman" w:hAnsi="Times New Roman" w:eastAsia="仿宋"/>
                <w:color w:val="000000"/>
              </w:rPr>
            </w:pPr>
            <w:r>
              <w:rPr>
                <w:rFonts w:ascii="Times New Roman" w:hAnsi="Times New Roman" w:eastAsia="仿宋"/>
                <w:color w:val="000000"/>
              </w:rPr>
              <w:t>{{t2_p8}}</w:t>
            </w:r>
          </w:p>
        </w:tc>
        <w:tc>
          <w:tcPr>
            <w:tcW w:w="1142" w:type="dxa"/>
          </w:tcPr>
          <w:p>
            <w:pPr>
              <w:jc w:val="center"/>
              <w:rPr>
                <w:rFonts w:ascii="Times New Roman" w:hAnsi="Times New Roman" w:eastAsia="仿宋"/>
                <w:color w:val="000000"/>
              </w:rPr>
            </w:pPr>
            <w:r>
              <w:rPr>
                <w:rFonts w:ascii="Times New Roman" w:hAnsi="Times New Roman" w:eastAsia="仿宋"/>
                <w:color w:val="000000"/>
              </w:rPr>
              <w:t>{{t2_c8}}</w:t>
            </w:r>
          </w:p>
        </w:tc>
        <w:tc>
          <w:tcPr>
            <w:tcW w:w="778" w:type="dxa"/>
          </w:tcPr>
          <w:p>
            <w:pPr>
              <w:jc w:val="center"/>
              <w:rPr>
                <w:rFonts w:ascii="Times New Roman" w:hAnsi="Times New Roman" w:eastAsia="仿宋"/>
                <w:color w:val="000000"/>
              </w:rPr>
            </w:pPr>
            <w:r>
              <w:rPr>
                <w:rFonts w:ascii="Times New Roman" w:hAnsi="Times New Roman" w:eastAsia="仿宋"/>
                <w:color w:val="000000"/>
              </w:rPr>
              <w:t>{{t2_s8}}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rPr>
            </w:pPr>
            <w:r>
              <w:rPr>
                <w:rFonts w:ascii="Times New Roman" w:hAnsi="Times New Roman" w:eastAsia="仿宋"/>
                <w:color w:val="000000"/>
              </w:rPr>
              <w:t>{{t1_d9}}</w:t>
            </w:r>
          </w:p>
        </w:tc>
        <w:tc>
          <w:tcPr>
            <w:tcW w:w="1142" w:type="dxa"/>
          </w:tcPr>
          <w:p>
            <w:pPr>
              <w:jc w:val="center"/>
              <w:rPr>
                <w:rFonts w:ascii="Times New Roman" w:hAnsi="Times New Roman" w:eastAsia="仿宋"/>
                <w:color w:val="000000"/>
              </w:rPr>
            </w:pPr>
            <w:r>
              <w:rPr>
                <w:rFonts w:ascii="Times New Roman" w:hAnsi="Times New Roman" w:eastAsia="仿宋"/>
                <w:color w:val="000000"/>
              </w:rPr>
              <w:t>{{t1_p9}}</w:t>
            </w:r>
          </w:p>
        </w:tc>
        <w:tc>
          <w:tcPr>
            <w:tcW w:w="1142" w:type="dxa"/>
          </w:tcPr>
          <w:p>
            <w:pPr>
              <w:jc w:val="center"/>
              <w:rPr>
                <w:rFonts w:ascii="Times New Roman" w:hAnsi="Times New Roman" w:eastAsia="仿宋"/>
                <w:color w:val="000000"/>
              </w:rPr>
            </w:pPr>
            <w:r>
              <w:rPr>
                <w:rFonts w:ascii="Times New Roman" w:hAnsi="Times New Roman" w:eastAsia="仿宋"/>
                <w:color w:val="000000"/>
              </w:rPr>
              <w:t>{{t1_c9}}</w:t>
            </w:r>
          </w:p>
        </w:tc>
        <w:tc>
          <w:tcPr>
            <w:tcW w:w="778" w:type="dxa"/>
          </w:tcPr>
          <w:p>
            <w:pPr>
              <w:jc w:val="center"/>
              <w:rPr>
                <w:rFonts w:ascii="Times New Roman" w:hAnsi="Times New Roman" w:eastAsia="仿宋"/>
                <w:color w:val="000000"/>
              </w:rPr>
            </w:pPr>
            <w:r>
              <w:rPr>
                <w:rFonts w:ascii="Times New Roman" w:hAnsi="Times New Roman" w:eastAsia="仿宋"/>
                <w:color w:val="000000"/>
              </w:rPr>
              <w:t>{{t1_s9}}</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rPr>
            </w:pPr>
            <w:r>
              <w:rPr>
                <w:rFonts w:ascii="Times New Roman" w:hAnsi="Times New Roman" w:eastAsia="仿宋"/>
                <w:color w:val="000000"/>
              </w:rPr>
              <w:t>{{t2_d9}}</w:t>
            </w:r>
          </w:p>
        </w:tc>
        <w:tc>
          <w:tcPr>
            <w:tcW w:w="1142" w:type="dxa"/>
          </w:tcPr>
          <w:p>
            <w:pPr>
              <w:jc w:val="center"/>
              <w:rPr>
                <w:rFonts w:ascii="Times New Roman" w:hAnsi="Times New Roman" w:eastAsia="仿宋"/>
                <w:color w:val="000000"/>
              </w:rPr>
            </w:pPr>
            <w:r>
              <w:rPr>
                <w:rFonts w:ascii="Times New Roman" w:hAnsi="Times New Roman" w:eastAsia="仿宋"/>
                <w:color w:val="000000"/>
              </w:rPr>
              <w:t>{{t2_p9}}</w:t>
            </w:r>
          </w:p>
        </w:tc>
        <w:tc>
          <w:tcPr>
            <w:tcW w:w="1142" w:type="dxa"/>
          </w:tcPr>
          <w:p>
            <w:pPr>
              <w:jc w:val="center"/>
              <w:rPr>
                <w:rFonts w:ascii="Times New Roman" w:hAnsi="Times New Roman" w:eastAsia="仿宋"/>
                <w:color w:val="000000"/>
              </w:rPr>
            </w:pPr>
            <w:r>
              <w:rPr>
                <w:rFonts w:ascii="Times New Roman" w:hAnsi="Times New Roman" w:eastAsia="仿宋"/>
                <w:color w:val="000000"/>
              </w:rPr>
              <w:t>{{t2_c9}}</w:t>
            </w:r>
          </w:p>
        </w:tc>
        <w:tc>
          <w:tcPr>
            <w:tcW w:w="778" w:type="dxa"/>
          </w:tcPr>
          <w:p>
            <w:pPr>
              <w:jc w:val="center"/>
              <w:rPr>
                <w:rFonts w:ascii="Times New Roman" w:hAnsi="Times New Roman" w:eastAsia="仿宋"/>
                <w:color w:val="000000"/>
              </w:rPr>
            </w:pPr>
            <w:r>
              <w:rPr>
                <w:rFonts w:ascii="Times New Roman" w:hAnsi="Times New Roman" w:eastAsia="仿宋"/>
                <w:color w:val="000000"/>
              </w:rPr>
              <w:t>{{t2_s9}}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{{t1_d10}}</w:t>
            </w:r>
          </w:p>
        </w:tc>
        <w:tc>
          <w:tcPr>
            <w:tcW w:w="1142"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{{t1_p10}}</w:t>
            </w:r>
          </w:p>
        </w:tc>
        <w:tc>
          <w:tcPr>
            <w:tcW w:w="1142"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{{t1_c10}}</w:t>
            </w:r>
          </w:p>
        </w:tc>
        <w:tc>
          <w:tcPr>
            <w:tcW w:w="778"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{{t1_s10}}</w:t>
            </w:r>
          </w:p>
        </w:tc>
        <w:tc>
          <w:tcPr>
            <w:tcW w:w="842" w:type="dxa"/>
            <w:tcBorders>
              <w:bottom w:val="single" w:color="auto" w:sz="12" w:space="0"/>
            </w:tcBorders>
            <w:vAlign w:val="center"/>
          </w:tcPr>
          <w:p>
            <w:pPr>
              <w:widowControl/>
              <w:jc w:val="center"/>
              <w:rPr>
                <w:rFonts w:ascii="Times New Roman" w:hAnsi="Times New Roman" w:eastAsia="仿宋"/>
                <w:color w:val="000000"/>
                <w:kern w:val="0"/>
                <w:szCs w:val="21"/>
              </w:rPr>
            </w:pPr>
          </w:p>
        </w:tc>
        <w:tc>
          <w:tcPr>
            <w:tcW w:w="778"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{{t2_d</w:t>
            </w:r>
            <w:r>
              <w:rPr>
                <w:rFonts w:hint="eastAsia" w:ascii="Times New Roman" w:hAnsi="Times New Roman" w:eastAsia="仿宋"/>
                <w:color w:val="000000"/>
              </w:rPr>
              <w:t>1</w:t>
            </w:r>
            <w:r>
              <w:rPr>
                <w:rFonts w:ascii="Times New Roman" w:hAnsi="Times New Roman" w:eastAsia="仿宋"/>
                <w:color w:val="000000"/>
              </w:rPr>
              <w:t>0}}</w:t>
            </w:r>
          </w:p>
        </w:tc>
        <w:tc>
          <w:tcPr>
            <w:tcW w:w="1142"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{{t2_p</w:t>
            </w:r>
            <w:r>
              <w:rPr>
                <w:rFonts w:hint="eastAsia" w:ascii="Times New Roman" w:hAnsi="Times New Roman" w:eastAsia="仿宋"/>
                <w:color w:val="000000"/>
              </w:rPr>
              <w:t>1</w:t>
            </w:r>
            <w:r>
              <w:rPr>
                <w:rFonts w:ascii="Times New Roman" w:hAnsi="Times New Roman" w:eastAsia="仿宋"/>
                <w:color w:val="000000"/>
              </w:rPr>
              <w:t>0}}</w:t>
            </w:r>
          </w:p>
        </w:tc>
        <w:tc>
          <w:tcPr>
            <w:tcW w:w="1142"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{{t2_c</w:t>
            </w:r>
            <w:r>
              <w:rPr>
                <w:rFonts w:hint="eastAsia" w:ascii="Times New Roman" w:hAnsi="Times New Roman" w:eastAsia="仿宋"/>
                <w:color w:val="000000"/>
              </w:rPr>
              <w:t>1</w:t>
            </w:r>
            <w:r>
              <w:rPr>
                <w:rFonts w:ascii="Times New Roman" w:hAnsi="Times New Roman" w:eastAsia="仿宋"/>
                <w:color w:val="000000"/>
              </w:rPr>
              <w:t>0}}</w:t>
            </w:r>
          </w:p>
        </w:tc>
        <w:tc>
          <w:tcPr>
            <w:tcW w:w="778" w:type="dxa"/>
            <w:tcBorders>
              <w:bottom w:val="single" w:color="auto" w:sz="12" w:space="0"/>
            </w:tcBorders>
          </w:tcPr>
          <w:p>
            <w:pPr>
              <w:jc w:val="center"/>
              <w:rPr>
                <w:rFonts w:ascii="Times New Roman" w:hAnsi="Times New Roman" w:eastAsia="仿宋"/>
                <w:color w:val="000000"/>
              </w:rPr>
            </w:pPr>
            <w:r>
              <w:rPr>
                <w:rFonts w:ascii="Times New Roman" w:hAnsi="Times New Roman" w:eastAsia="仿宋"/>
                <w:color w:val="000000"/>
              </w:rPr>
              <w:t>{{t2_s</w:t>
            </w:r>
            <w:r>
              <w:rPr>
                <w:rFonts w:hint="eastAsia" w:ascii="Times New Roman" w:hAnsi="Times New Roman" w:eastAsia="仿宋"/>
                <w:color w:val="000000"/>
              </w:rPr>
              <w:t>1</w:t>
            </w:r>
            <w:r>
              <w:rPr>
                <w:rFonts w:ascii="Times New Roman" w:hAnsi="Times New Roman" w:eastAsia="仿宋"/>
                <w:color w:val="000000"/>
              </w:rPr>
              <w:t>0}}</w:t>
            </w:r>
          </w:p>
        </w:tc>
      </w:tr>
    </w:tbl>
    <w:p>
      <w:pPr>
        <w:pStyle w:val="3"/>
        <w:bidi w:val="0"/>
        <w:rPr>
          <w:rFonts w:hint="default"/>
          <w:lang w:val="en-US" w:eastAsia="zh-CN"/>
        </w:rPr>
      </w:pPr>
      <w:r>
        <w:rPr>
          <w:rFonts w:hint="eastAsia"/>
          <w:lang w:val="en-US" w:eastAsia="zh-CN"/>
        </w:rPr>
        <w:t>对应逻辑</w:t>
      </w:r>
    </w:p>
    <w:tbl>
      <w:tblPr>
        <w:tblStyle w:val="18"/>
        <w:tblW w:w="10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4637"/>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编号</w:t>
            </w:r>
          </w:p>
        </w:tc>
        <w:tc>
          <w:tcPr>
            <w:tcW w:w="4637" w:type="dxa"/>
          </w:tcPr>
          <w:p>
            <w:pPr>
              <w:pStyle w:val="2"/>
              <w:suppressLineNumbers w:val="0"/>
              <w:spacing w:before="0" w:beforeAutospacing="0" w:after="0" w:afterAutospacing="0"/>
              <w:ind w:left="0" w:right="0"/>
              <w:jc w:val="left"/>
              <w:rPr>
                <w:rFonts w:hint="default"/>
                <w:sz w:val="24"/>
                <w:szCs w:val="21"/>
                <w:vertAlign w:val="baseline"/>
                <w:lang w:val="en-US" w:eastAsia="zh-CN"/>
              </w:rPr>
            </w:pPr>
            <w:r>
              <w:rPr>
                <w:rFonts w:hint="eastAsia"/>
                <w:sz w:val="24"/>
                <w:szCs w:val="21"/>
                <w:vertAlign w:val="baseline"/>
                <w:lang w:val="en-US" w:eastAsia="zh-CN"/>
              </w:rPr>
              <w:t>取值逻辑</w:t>
            </w:r>
          </w:p>
        </w:tc>
        <w:tc>
          <w:tcPr>
            <w:tcW w:w="4637" w:type="dxa"/>
            <w:vAlign w:val="top"/>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2</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32"/>
                <w:vertAlign w:val="baseline"/>
                <w:lang w:val="en-US" w:eastAsia="zh-CN"/>
              </w:rPr>
              <w:t>全部老工业城市</w:t>
            </w:r>
            <w:r>
              <w:rPr>
                <w:rFonts w:hint="eastAsia"/>
                <w:sz w:val="28"/>
                <w:szCs w:val="22"/>
                <w:vertAlign w:val="baseline"/>
                <w:lang w:val="en-US" w:eastAsia="zh-CN"/>
              </w:rPr>
              <w:t>region_code（a）关联indicator_data表，取所有indicator_id=</w:t>
            </w:r>
            <w:r>
              <w:rPr>
                <w:rFonts w:hint="default"/>
                <w:sz w:val="28"/>
                <w:szCs w:val="22"/>
                <w:vertAlign w:val="baseline"/>
                <w:lang w:val="en-US" w:eastAsia="zh-CN"/>
              </w:rPr>
              <w:t>’</w:t>
            </w:r>
            <w:r>
              <w:rPr>
                <w:rFonts w:hint="eastAsia"/>
                <w:sz w:val="28"/>
                <w:szCs w:val="22"/>
                <w:vertAlign w:val="baseline"/>
                <w:lang w:val="en-US" w:eastAsia="zh-CN"/>
              </w:rPr>
              <w:t>140</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的origin_value字段的值，并计算和值A</w:t>
            </w:r>
            <w:r>
              <w:rPr>
                <w:rFonts w:hint="eastAsia"/>
                <w:sz w:val="28"/>
                <w:szCs w:val="22"/>
                <w:vertAlign w:val="subscript"/>
                <w:lang w:val="en-US" w:eastAsia="zh-CN"/>
              </w:rPr>
              <w:t>2020</w:t>
            </w:r>
          </w:p>
        </w:tc>
        <w:tc>
          <w:tcPr>
            <w:tcW w:w="4637" w:type="dxa"/>
            <w:vAlign w:val="top"/>
          </w:tcPr>
          <w:p>
            <w:pPr>
              <w:pStyle w:val="2"/>
              <w:suppressLineNumbers w:val="0"/>
              <w:spacing w:before="0" w:beforeAutospacing="0" w:after="0" w:afterAutospacing="0"/>
              <w:ind w:left="0" w:right="0"/>
              <w:jc w:val="left"/>
              <w:rPr>
                <w:rFonts w:hint="eastAsia"/>
                <w:vertAlign w:val="subscript"/>
                <w:lang w:val="en-US" w:eastAsia="zh-CN"/>
              </w:rPr>
            </w:pPr>
            <w:r>
              <w:rPr>
                <w:rFonts w:hint="eastAsia"/>
                <w:lang w:val="en-US" w:eastAsia="zh-CN"/>
              </w:rPr>
              <w:t>A</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表示全部老工业城市的生产总值，下角标为统计年度，通过配置</w:t>
            </w:r>
            <w:r>
              <w:rPr>
                <w:rFonts w:hint="eastAsia"/>
                <w:sz w:val="28"/>
                <w:szCs w:val="22"/>
                <w:vertAlign w:val="baseline"/>
                <w:lang w:val="en-US" w:eastAsia="zh-CN"/>
              </w:rPr>
              <w:t>indicator_date_tag字段改变，下文所有下角标均如此</w:t>
            </w:r>
          </w:p>
          <w:p>
            <w:pPr>
              <w:keepNext w:val="0"/>
              <w:keepLines w:val="0"/>
              <w:suppressLineNumbers w:val="0"/>
              <w:spacing w:before="0" w:beforeAutospacing="0" w:after="0" w:afterAutospacing="0"/>
              <w:ind w:left="0" w:right="0"/>
              <w:rPr>
                <w:rFonts w:hint="eastAsia"/>
                <w:sz w:val="28"/>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3</w:t>
            </w:r>
          </w:p>
        </w:tc>
        <w:tc>
          <w:tcPr>
            <w:tcW w:w="4637" w:type="dxa"/>
          </w:tcPr>
          <w:p>
            <w:pPr>
              <w:pStyle w:val="2"/>
              <w:suppressLineNumbers w:val="0"/>
              <w:spacing w:before="0" w:beforeAutospacing="0" w:after="0" w:afterAutospacing="0"/>
              <w:ind w:left="0" w:right="0"/>
              <w:jc w:val="left"/>
              <w:rPr>
                <w:rFonts w:hint="eastAsia"/>
                <w:color w:val="000000" w:themeColor="text1"/>
                <w:lang w:val="en-US" w:eastAsia="zh-CN"/>
                <w14:textFill>
                  <w14:solidFill>
                    <w14:schemeClr w14:val="tx1"/>
                  </w14:solidFill>
                </w14:textFill>
              </w:rPr>
            </w:pPr>
            <w:r>
              <w:rPr>
                <w:rFonts w:hint="eastAsia"/>
                <w:sz w:val="28"/>
                <w:szCs w:val="22"/>
                <w:vertAlign w:val="baseline"/>
                <w:lang w:val="en-US" w:eastAsia="zh-CN"/>
              </w:rPr>
              <w:t>参照2的逻辑，取所有indicator_id=</w:t>
            </w:r>
            <w:r>
              <w:rPr>
                <w:rFonts w:hint="default"/>
                <w:sz w:val="28"/>
                <w:szCs w:val="22"/>
                <w:vertAlign w:val="baseline"/>
                <w:lang w:val="en-US" w:eastAsia="zh-CN"/>
              </w:rPr>
              <w:t>’</w:t>
            </w:r>
            <w:r>
              <w:rPr>
                <w:rFonts w:hint="eastAsia"/>
                <w:sz w:val="28"/>
                <w:szCs w:val="22"/>
                <w:vertAlign w:val="baseline"/>
                <w:lang w:val="en-US" w:eastAsia="zh-CN"/>
              </w:rPr>
              <w:t>168</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的origin_value字段的值，并计算平均值</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p>
          <w:p>
            <w:pPr>
              <w:pStyle w:val="2"/>
              <w:suppressLineNumbers w:val="0"/>
              <w:spacing w:before="0" w:beforeAutospacing="0" w:after="0" w:afterAutospacing="0"/>
              <w:ind w:left="0" w:right="0"/>
              <w:jc w:val="left"/>
              <w:rPr>
                <w:rFonts w:hint="default"/>
                <w:sz w:val="28"/>
                <w:szCs w:val="22"/>
                <w:vertAlign w:val="baseline"/>
                <w:lang w:val="en-US" w:eastAsia="zh-CN"/>
              </w:rPr>
            </w:pPr>
          </w:p>
        </w:tc>
        <w:tc>
          <w:tcPr>
            <w:tcW w:w="4637" w:type="dxa"/>
            <w:vAlign w:val="top"/>
          </w:tcPr>
          <w:p>
            <w:pPr>
              <w:pStyle w:val="2"/>
              <w:suppressLineNumbers w:val="0"/>
              <w:spacing w:before="0" w:beforeAutospacing="0" w:after="0" w:afterAutospacing="0"/>
              <w:ind w:left="0" w:right="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p>
          <w:p>
            <w:pPr>
              <w:pStyle w:val="2"/>
              <w:suppressLineNumbers w:val="0"/>
              <w:spacing w:before="0" w:beforeAutospacing="0" w:after="0" w:afterAutospacing="0"/>
              <w:ind w:left="0" w:right="0"/>
              <w:rPr>
                <w:rFonts w:hint="default"/>
                <w:sz w:val="28"/>
                <w:szCs w:val="22"/>
                <w:vertAlign w:val="baseline"/>
                <w:lang w:val="en-US" w:eastAsia="zh-CN"/>
              </w:rPr>
            </w:pPr>
            <w:r>
              <w:rPr>
                <w:rFonts w:hint="eastAsia"/>
                <w:color w:val="000000" w:themeColor="text1"/>
                <w:lang w:val="en-US" w:eastAsia="zh-CN"/>
                <w14:textFill>
                  <w14:solidFill>
                    <w14:schemeClr w14:val="tx1"/>
                  </w14:solidFill>
                </w14:textFill>
              </w:rPr>
              <w:t>表示全部老工业城市生产总值增速，</w:t>
            </w:r>
            <w:r>
              <w:rPr>
                <w:rFonts w:hint="eastAsia"/>
                <w:color w:val="000000" w:themeColor="text1"/>
                <w:vertAlign w:val="baseline"/>
                <w:lang w:val="en-US" w:eastAsia="zh-CN"/>
                <w14:textFill>
                  <w14:solidFill>
                    <w14:schemeClr w14:val="tx1"/>
                  </w14:solidFill>
                </w14:textFill>
              </w:rPr>
              <w:t>正值展示“实际增长”，负值展示“实际下降”，值为0时“不变”，展示形式“实际增长|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|”或“实际增长|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|为</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4</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sz w:val="28"/>
                <w:szCs w:val="22"/>
                <w:vertAlign w:val="baseline"/>
                <w:lang w:val="en-US" w:eastAsia="zh-CN"/>
              </w:rPr>
              <w:t>168</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jc w:val="left"/>
              <w:rPr>
                <w:rFonts w:hint="default"/>
                <w:vertAlign w:val="subscript"/>
                <w:lang w:val="en-US" w:eastAsia="zh-CN"/>
              </w:rPr>
            </w:pPr>
            <w:r>
              <w:rPr>
                <w:rFonts w:hint="eastAsia"/>
                <w:sz w:val="28"/>
                <w:szCs w:val="22"/>
                <w:vertAlign w:val="baseline"/>
                <w:lang w:val="en-US" w:eastAsia="zh-CN"/>
              </w:rPr>
              <w:t>origin_value字段的值，并记为D</w:t>
            </w:r>
            <w:r>
              <w:rPr>
                <w:rFonts w:hint="eastAsia"/>
                <w:sz w:val="28"/>
                <w:szCs w:val="22"/>
                <w:vertAlign w:val="subscript"/>
                <w:lang w:val="en-US" w:eastAsia="zh-CN"/>
              </w:rPr>
              <w:t>2020</w:t>
            </w:r>
            <w:r>
              <w:rPr>
                <w:rFonts w:hint="eastAsia"/>
                <w:sz w:val="28"/>
                <w:szCs w:val="22"/>
                <w:vertAlign w:val="baseline"/>
                <w:lang w:val="en-US" w:eastAsia="zh-CN"/>
              </w:rPr>
              <w:t>，再计算E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p>
            <w:pPr>
              <w:pStyle w:val="2"/>
              <w:suppressLineNumbers w:val="0"/>
              <w:spacing w:before="0" w:beforeAutospacing="0" w:after="0" w:afterAutospacing="0"/>
              <w:ind w:left="0" w:right="0"/>
              <w:jc w:val="left"/>
              <w:rPr>
                <w:rFonts w:hint="default"/>
                <w:sz w:val="28"/>
                <w:szCs w:val="22"/>
                <w:vertAlign w:val="baseline"/>
                <w:lang w:val="en-US" w:eastAsia="zh-CN"/>
              </w:rPr>
            </w:pPr>
          </w:p>
        </w:tc>
        <w:tc>
          <w:tcPr>
            <w:tcW w:w="4637"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表示全国生产总值增速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default"/>
                <w:lang w:val="en-US" w:eastAsia="zh-CN"/>
              </w:rPr>
            </w:pPr>
            <w:r>
              <w:rPr>
                <w:rFonts w:hint="eastAsia"/>
                <w:vertAlign w:val="baseline"/>
                <w:lang w:val="en-US" w:eastAsia="zh-CN"/>
              </w:rPr>
              <w:t>表示所有老工业城市生产总值增幅，与全国生产总值增幅的比较值，正值展示“高于”，负值展示“低于”，0值展示“持平于”</w:t>
            </w:r>
          </w:p>
          <w:p>
            <w:pPr>
              <w:keepNext w:val="0"/>
              <w:keepLines w:val="0"/>
              <w:suppressLineNumbers w:val="0"/>
              <w:spacing w:before="0" w:beforeAutospacing="0" w:after="0" w:afterAutospacing="0"/>
              <w:ind w:left="0" w:right="0"/>
              <w:rPr>
                <w:rFonts w:hint="default"/>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4_5</w:t>
            </w:r>
          </w:p>
        </w:tc>
        <w:tc>
          <w:tcPr>
            <w:tcW w:w="4637" w:type="dxa"/>
          </w:tcPr>
          <w:p>
            <w:pPr>
              <w:pStyle w:val="2"/>
              <w:suppressLineNumbers w:val="0"/>
              <w:spacing w:before="0" w:beforeAutospacing="0" w:after="0" w:afterAutospacing="0"/>
              <w:ind w:left="0" w:right="0"/>
              <w:jc w:val="left"/>
              <w:rPr>
                <w:rFonts w:hint="default"/>
                <w:color w:val="000000" w:themeColor="text1"/>
                <w:sz w:val="28"/>
                <w:szCs w:val="22"/>
                <w:vertAlign w:val="baseline"/>
                <w:lang w:val="en-US" w:eastAsia="zh-CN"/>
                <w14:textFill>
                  <w14:solidFill>
                    <w14:schemeClr w14:val="tx1"/>
                  </w14:solidFill>
                </w14:textFill>
              </w:rPr>
            </w:pPr>
            <w:r>
              <w:rPr>
                <w:rFonts w:hint="eastAsia"/>
                <w:color w:val="000000" w:themeColor="text1"/>
                <w:sz w:val="28"/>
                <w:szCs w:val="22"/>
                <w:vertAlign w:val="baseline"/>
                <w:lang w:val="en-US" w:eastAsia="zh-CN"/>
                <w14:textFill>
                  <w14:solidFill>
                    <w14:schemeClr w14:val="tx1"/>
                  </w14:solidFill>
                </w14:textFill>
              </w:rPr>
              <w:t>同上“4”</w:t>
            </w:r>
          </w:p>
        </w:tc>
        <w:tc>
          <w:tcPr>
            <w:tcW w:w="4637" w:type="dxa"/>
            <w:vAlign w:val="top"/>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color w:val="000000" w:themeColor="text1"/>
                <w:sz w:val="28"/>
                <w:szCs w:val="22"/>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表示全国生产总值增速</w:t>
            </w:r>
          </w:p>
        </w:tc>
      </w:tr>
      <w:tr>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5</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取值逻辑参照编号2，其中地区代码取值逻辑替换为东部地区region_code（b）</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东部地区生产总值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6</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计算逻辑参考编号3，其中地区代码取值逻辑替换为东部地区region_code（b）</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东部地区生产总值增速，正值展示“增长”，负值展示“下降”，后缀数值转换为绝对值。计算数值为0时展示“较同期不变”不加任何数值。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lang w:val="en-US" w:eastAsia="zh-CN"/>
              </w:rPr>
            </w:pPr>
            <w:r>
              <w:rPr>
                <w:rFonts w:hint="eastAsia"/>
                <w:lang w:val="en-US" w:eastAsia="zh-CN"/>
              </w:rPr>
              <w:t>7</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取值逻辑参照编号2，其中地区代码取值逻辑替换为中部地区region_code（c）</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中部地区生产总值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8</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计算逻辑参考编号3，其中地区代码取值逻辑替换为中部地区region_code（c）</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中部地区生产总值增速，正值展示“增长”，负值展示“下降”，后缀数值转换为绝对值。计算数值为0时展示“较去年同期不变”不加任何数值。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9</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取值逻辑参照编号2，其中地区代码取值逻辑替换为西部地区region_code（d）</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西部地区生产总值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10</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计算逻辑参考编号3，其中地区代码取值逻辑替换为西部地区region_code（d）</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西部地区生产总值增速，正值展示“增长”，负值展示“下降”，后缀数值转换为绝对值。计算数值为0时展示“较去年同期不变”不加任何数值。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11</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取值逻辑参照编号2，其中地区代码取值逻辑替换为东北部地区region_code（e）</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东北部地区生产总值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12</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计算逻辑参考编号3，其中地区代码取值逻辑替换为东北部地区region_code（e）</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东北部地区生产总值增速，正值展示“增长”，负值展示“下降”，后缀数值转换为绝对值。计算数值为0时展示“较去年同期不变”不加任何数值。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1</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将5、7、9、11的计算值以饼图展示，并标注数值和占比</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东部、中部、西部、东北各地区的生产总值和占比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ascii="Times New Roman" w:hAnsi="Times New Roman" w:eastAsia="方正仿宋_GBK"/>
                <w:color w:val="000000"/>
              </w:rPr>
              <w:t>@pic</w:t>
            </w:r>
            <w:ins w:id="0" w:author="梁霄" w:date="2021-11-15T18:45:02Z">
              <w:r>
                <w:rPr>
                  <w:rFonts w:hint="eastAsia" w:ascii="Times New Roman" w:hAnsi="Times New Roman" w:eastAsia="方正仿宋_GBK"/>
                  <w:color w:val="000000"/>
                  <w:lang w:val="en-US" w:eastAsia="zh-CN"/>
                </w:rPr>
                <w:t>2</w:t>
              </w:r>
            </w:ins>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将3、6、8、10、12的计算值以柱图展示，并标注数值和对应地区类型</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全部城市、东部、中部、西部、东北各地区类型的生产总值增速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13</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32"/>
                <w:vertAlign w:val="baseline"/>
                <w:lang w:val="en-US" w:eastAsia="zh-CN"/>
              </w:rPr>
              <w:t>全部老工业城市</w:t>
            </w:r>
            <w:r>
              <w:rPr>
                <w:rFonts w:hint="eastAsia"/>
                <w:sz w:val="28"/>
                <w:szCs w:val="22"/>
                <w:vertAlign w:val="baseline"/>
                <w:lang w:val="en-US" w:eastAsia="zh-CN"/>
              </w:rPr>
              <w:t>region_code（a）关联indicator_data表，限定indicator_id=</w:t>
            </w:r>
            <w:r>
              <w:rPr>
                <w:rFonts w:hint="default"/>
                <w:sz w:val="28"/>
                <w:szCs w:val="22"/>
                <w:vertAlign w:val="baseline"/>
                <w:lang w:val="en-US" w:eastAsia="zh-CN"/>
              </w:rPr>
              <w:t>’</w:t>
            </w:r>
            <w:r>
              <w:rPr>
                <w:rFonts w:hint="eastAsia"/>
                <w:sz w:val="28"/>
                <w:szCs w:val="22"/>
                <w:vertAlign w:val="baseline"/>
                <w:lang w:val="en-US" w:eastAsia="zh-CN"/>
              </w:rPr>
              <w:t>168</w:t>
            </w:r>
            <w:r>
              <w:rPr>
                <w:rFonts w:hint="default"/>
                <w:sz w:val="28"/>
                <w:szCs w:val="22"/>
                <w:vertAlign w:val="baseline"/>
                <w:lang w:val="en-US" w:eastAsia="zh-CN"/>
              </w:rPr>
              <w:t>’</w:t>
            </w:r>
            <w:r>
              <w:rPr>
                <w:rFonts w:hint="eastAsia"/>
                <w:sz w:val="28"/>
                <w:szCs w:val="22"/>
                <w:vertAlign w:val="baseline"/>
                <w:lang w:val="en-US" w:eastAsia="zh-CN"/>
              </w:rPr>
              <w:t xml:space="preserve"> 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的origin_value字段的值，记为F</w:t>
            </w:r>
            <w:r>
              <w:rPr>
                <w:rFonts w:hint="eastAsia"/>
                <w:sz w:val="28"/>
                <w:szCs w:val="22"/>
                <w:vertAlign w:val="subscript"/>
                <w:lang w:val="en-US" w:eastAsia="zh-CN"/>
              </w:rPr>
              <w:t>2020</w:t>
            </w:r>
            <w:r>
              <w:rPr>
                <w:rFonts w:hint="eastAsia"/>
                <w:sz w:val="28"/>
                <w:szCs w:val="22"/>
                <w:vertAlign w:val="baseline"/>
                <w:lang w:val="en-US" w:eastAsia="zh-CN"/>
              </w:rPr>
              <w:t>，将每个region_code对应的F</w:t>
            </w:r>
            <w:r>
              <w:rPr>
                <w:rFonts w:hint="eastAsia"/>
                <w:sz w:val="28"/>
                <w:szCs w:val="22"/>
                <w:vertAlign w:val="subscript"/>
                <w:lang w:val="en-US" w:eastAsia="zh-CN"/>
              </w:rPr>
              <w:t>2020</w:t>
            </w:r>
            <w:r>
              <w:rPr>
                <w:rFonts w:hint="eastAsia"/>
                <w:sz w:val="28"/>
                <w:szCs w:val="22"/>
                <w:vertAlign w:val="baseline"/>
                <w:lang w:val="en-US" w:eastAsia="zh-CN"/>
              </w:rPr>
              <w:t>值与D</w:t>
            </w:r>
            <w:r>
              <w:rPr>
                <w:rFonts w:hint="eastAsia"/>
                <w:sz w:val="28"/>
                <w:szCs w:val="22"/>
                <w:vertAlign w:val="subscript"/>
                <w:lang w:val="en-US" w:eastAsia="zh-CN"/>
              </w:rPr>
              <w:t>2020</w:t>
            </w:r>
            <w:r>
              <w:rPr>
                <w:rFonts w:hint="eastAsia"/>
                <w:sz w:val="28"/>
                <w:szCs w:val="22"/>
                <w:vertAlign w:val="baseline"/>
                <w:lang w:val="en-US" w:eastAsia="zh-CN"/>
              </w:rPr>
              <w:t>进行比较，统计F</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2020</w:t>
            </w:r>
            <w:r>
              <w:rPr>
                <w:rFonts w:hint="eastAsia"/>
                <w:sz w:val="28"/>
                <w:szCs w:val="22"/>
                <w:vertAlign w:val="baseline"/>
                <w:lang w:val="en-US" w:eastAsia="zh-CN"/>
              </w:rPr>
              <w:t>的个数</w:t>
            </w:r>
          </w:p>
        </w:tc>
        <w:tc>
          <w:tcPr>
            <w:tcW w:w="4637"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表示各个老工业城市生产总值增速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表示全国生产总值增速，计算逻辑参考编号4</w:t>
            </w:r>
          </w:p>
          <w:p>
            <w:pPr>
              <w:pStyle w:val="2"/>
              <w:suppressLineNumbers w:val="0"/>
              <w:spacing w:before="0" w:beforeAutospacing="0" w:after="0" w:afterAutospacing="0"/>
              <w:ind w:left="0" w:right="0"/>
              <w:rPr>
                <w:rFonts w:hint="default"/>
                <w:lang w:val="en-US" w:eastAsia="zh-CN"/>
              </w:rPr>
            </w:pPr>
          </w:p>
          <w:p>
            <w:pPr>
              <w:keepNext w:val="0"/>
              <w:keepLines w:val="0"/>
              <w:suppressLineNumbers w:val="0"/>
              <w:spacing w:before="0" w:beforeAutospacing="0" w:after="0" w:afterAutospacing="0"/>
              <w:ind w:left="0" w:right="0"/>
              <w:rPr>
                <w:rFonts w:hint="default"/>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14</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编号13所计算的数量记为Num1，</w:t>
            </w:r>
            <w:r>
              <w:rPr>
                <w:rFonts w:hint="eastAsia"/>
                <w:sz w:val="28"/>
                <w:szCs w:val="32"/>
                <w:vertAlign w:val="baseline"/>
                <w:lang w:val="en-US" w:eastAsia="zh-CN"/>
              </w:rPr>
              <w:t>全部老工业城市</w:t>
            </w:r>
            <w:r>
              <w:rPr>
                <w:rFonts w:hint="eastAsia"/>
                <w:sz w:val="28"/>
                <w:szCs w:val="22"/>
                <w:vertAlign w:val="baseline"/>
                <w:lang w:val="en-US" w:eastAsia="zh-CN"/>
              </w:rPr>
              <w:t>region_code（a）的数量记为Num2，计算(Num1/Num2)*10，取整数部分</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15</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6、8、10、12的计算值中，最大值的区域名称</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增速最快的地区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16</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使用</w:t>
            </w:r>
            <w:r>
              <w:rPr>
                <w:rFonts w:hint="eastAsia"/>
                <w:sz w:val="28"/>
                <w:szCs w:val="32"/>
                <w:vertAlign w:val="baseline"/>
                <w:lang w:val="en-US" w:eastAsia="zh-CN"/>
              </w:rPr>
              <w:t>编号15中筛选出的区域</w:t>
            </w:r>
            <w:r>
              <w:rPr>
                <w:rFonts w:hint="eastAsia"/>
                <w:sz w:val="28"/>
                <w:szCs w:val="22"/>
                <w:vertAlign w:val="baseline"/>
                <w:lang w:val="en-US" w:eastAsia="zh-CN"/>
              </w:rPr>
              <w:t>的区域限定条件，参照编号13的取值逻辑，计算F</w:t>
            </w:r>
            <w:r>
              <w:rPr>
                <w:rFonts w:hint="eastAsia"/>
                <w:sz w:val="28"/>
                <w:szCs w:val="22"/>
                <w:vertAlign w:val="subscript"/>
                <w:lang w:val="en-US" w:eastAsia="zh-CN"/>
              </w:rPr>
              <w:t>2020</w:t>
            </w:r>
            <w:r>
              <w:rPr>
                <w:rFonts w:hint="eastAsia"/>
                <w:sz w:val="28"/>
                <w:szCs w:val="22"/>
                <w:vertAlign w:val="baseline"/>
                <w:lang w:val="en-US" w:eastAsia="zh-CN"/>
              </w:rPr>
              <w:t>，并将数值倒序排列，取数值最大的前三个region_code，关联region表，取对应的name字段</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增速最快地区中，增速排名前三的三个城市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17</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根据编号16中筛选出的三个F</w:t>
            </w:r>
            <w:r>
              <w:rPr>
                <w:rFonts w:hint="eastAsia"/>
                <w:sz w:val="28"/>
                <w:szCs w:val="22"/>
                <w:vertAlign w:val="subscript"/>
                <w:lang w:val="en-US" w:eastAsia="zh-CN"/>
              </w:rPr>
              <w:t>2020</w:t>
            </w:r>
            <w:r>
              <w:rPr>
                <w:rFonts w:hint="eastAsia"/>
                <w:sz w:val="28"/>
                <w:szCs w:val="22"/>
                <w:vertAlign w:val="baseline"/>
                <w:lang w:val="en-US" w:eastAsia="zh-CN"/>
              </w:rPr>
              <w:t>的值，取其最小值的整数部分</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18</w:t>
            </w:r>
          </w:p>
        </w:tc>
        <w:tc>
          <w:tcPr>
            <w:tcW w:w="4637"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6、8、10、12的计算值中，最小值的区域名称</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增速最慢的地区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19</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Region_group_relation表中，限定region_group_code=</w:t>
            </w:r>
            <w:r>
              <w:rPr>
                <w:rFonts w:hint="default"/>
                <w:sz w:val="28"/>
                <w:szCs w:val="22"/>
                <w:vertAlign w:val="baseline"/>
                <w:lang w:val="en-US" w:eastAsia="zh-CN"/>
              </w:rPr>
              <w:t>’</w:t>
            </w:r>
            <w:r>
              <w:rPr>
                <w:rFonts w:hint="eastAsia"/>
                <w:sz w:val="28"/>
                <w:szCs w:val="22"/>
                <w:vertAlign w:val="baseline"/>
                <w:lang w:val="en-US" w:eastAsia="zh-CN"/>
              </w:rPr>
              <w:t>RG000021</w:t>
            </w:r>
            <w:r>
              <w:rPr>
                <w:rFonts w:hint="default"/>
                <w:sz w:val="28"/>
                <w:szCs w:val="22"/>
                <w:vertAlign w:val="baseline"/>
                <w:lang w:val="en-US" w:eastAsia="zh-CN"/>
              </w:rPr>
              <w:t>’</w:t>
            </w:r>
            <w:r>
              <w:rPr>
                <w:rFonts w:hint="eastAsia"/>
                <w:sz w:val="28"/>
                <w:szCs w:val="22"/>
                <w:vertAlign w:val="baseline"/>
                <w:lang w:val="en-US" w:eastAsia="zh-CN"/>
              </w:rPr>
              <w:t>，取所有region_code，关联region表，限定parent_code=</w:t>
            </w:r>
            <w:r>
              <w:rPr>
                <w:rFonts w:hint="default"/>
                <w:sz w:val="28"/>
                <w:szCs w:val="22"/>
                <w:vertAlign w:val="baseline"/>
                <w:lang w:val="en-US" w:eastAsia="zh-CN"/>
              </w:rPr>
              <w:t>’</w:t>
            </w:r>
            <w:r>
              <w:rPr>
                <w:rFonts w:hint="eastAsia"/>
                <w:sz w:val="28"/>
                <w:szCs w:val="22"/>
                <w:vertAlign w:val="baseline"/>
                <w:lang w:val="en-US" w:eastAsia="zh-CN"/>
              </w:rPr>
              <w:t>42</w:t>
            </w:r>
            <w:r>
              <w:rPr>
                <w:rFonts w:hint="default"/>
                <w:sz w:val="28"/>
                <w:szCs w:val="22"/>
                <w:vertAlign w:val="baseline"/>
                <w:lang w:val="en-US" w:eastAsia="zh-CN"/>
              </w:rPr>
              <w:t>’</w:t>
            </w:r>
            <w:r>
              <w:rPr>
                <w:rFonts w:hint="eastAsia"/>
                <w:sz w:val="28"/>
                <w:szCs w:val="22"/>
                <w:vertAlign w:val="baseline"/>
                <w:lang w:val="en-US" w:eastAsia="zh-CN"/>
              </w:rPr>
              <w:t>，筛选region_code，统计个数</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湖北省老工业城市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20</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根据编号19筛选出的region_code，参照编号13的计算逻辑，计算F</w:t>
            </w:r>
            <w:r>
              <w:rPr>
                <w:rFonts w:hint="eastAsia"/>
                <w:sz w:val="28"/>
                <w:szCs w:val="22"/>
                <w:vertAlign w:val="subscript"/>
                <w:lang w:val="en-US" w:eastAsia="zh-CN"/>
              </w:rPr>
              <w:t>2020</w:t>
            </w:r>
            <w:r>
              <w:rPr>
                <w:rFonts w:hint="eastAsia"/>
                <w:sz w:val="28"/>
                <w:szCs w:val="22"/>
                <w:vertAlign w:val="baseline"/>
                <w:lang w:val="en-US" w:eastAsia="zh-CN"/>
              </w:rPr>
              <w:t>值，并进算术平均计算，四舍五入取整</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湖北省老工业城市算术平均生产总值增速（四舍五入取整）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21</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根据编号13计算的F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计算生产总值增长最快的10个老工业城市，并展示其：地区、省名称、市名称、增速。按增速从快到满的排名1-10,第一名地区t1_d1,第一名省份t1_p1，第一名城市t1_c1,第一名增速t1_s1；第二名地区t1_d2,第二名省份t1_p2，第二名城市t1_c2,第二名增速t1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22</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参照编号21的计算逻辑，F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637" w:type="dxa"/>
            <w:vAlign w:val="top"/>
          </w:tcPr>
          <w:p>
            <w:pPr>
              <w:keepNext w:val="0"/>
              <w:keepLines w:val="0"/>
              <w:suppressLineNumbers w:val="0"/>
              <w:spacing w:before="0" w:beforeAutospacing="0" w:after="0" w:afterAutospacing="0"/>
              <w:ind w:left="0" w:right="0"/>
              <w:rPr>
                <w:rFonts w:hint="eastAsia"/>
                <w:sz w:val="28"/>
                <w:szCs w:val="22"/>
                <w:vertAlign w:val="baseline"/>
                <w:lang w:val="en-US" w:eastAsia="zh-CN"/>
              </w:rPr>
            </w:pPr>
            <w:r>
              <w:rPr>
                <w:rFonts w:hint="eastAsia"/>
                <w:sz w:val="28"/>
                <w:szCs w:val="22"/>
                <w:vertAlign w:val="baseline"/>
                <w:lang w:val="en-US" w:eastAsia="zh-CN"/>
              </w:rPr>
              <w:t>计算生产总值增长最慢的10个老工业城市，并展示其：地区、省名称、市名称、增速。按增速从慢到快的排名1-10,第一名地区t2_d1,第一名省份t2_p1，第一名城市t2_c1,第一名增速t2_s1；第二名地区t2_d2,第二名省份t2_p2，第二名城市t2_c2,第二名增速t2_s2，依次类推到第10名。</w:t>
            </w:r>
          </w:p>
        </w:tc>
      </w:tr>
    </w:tbl>
    <w:p>
      <w:pPr>
        <w:rPr>
          <w:rFonts w:ascii="Times New Roman" w:hAnsi="Times New Roman" w:eastAsia="方正黑体_GBK"/>
          <w:color w:val="000000"/>
          <w:sz w:val="30"/>
          <w:szCs w:val="30"/>
        </w:rPr>
      </w:pPr>
    </w:p>
    <w:p>
      <w:pPr>
        <w:spacing w:before="156" w:beforeLines="50" w:line="588" w:lineRule="exact"/>
        <w:ind w:firstLine="600" w:firstLineChars="200"/>
        <w:outlineLvl w:val="0"/>
        <w:rPr>
          <w:rFonts w:ascii="Times New Roman" w:hAnsi="Times New Roman" w:eastAsia="方正黑体_GBK"/>
          <w:color w:val="000000"/>
          <w:sz w:val="30"/>
          <w:szCs w:val="30"/>
        </w:rPr>
      </w:pPr>
      <w:r>
        <w:rPr>
          <w:rFonts w:ascii="Times New Roman" w:hAnsi="Times New Roman" w:eastAsia="方正黑体_GBK"/>
          <w:color w:val="000000"/>
          <w:sz w:val="30"/>
          <w:szCs w:val="30"/>
        </w:rPr>
        <w:t>二、固定资产投资较快回升</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老工业城市{{date1}}投资{{date2}}</w:t>
      </w:r>
      <w:r>
        <w:rPr>
          <w:rFonts w:hint="eastAsia" w:ascii="Times New Roman" w:hAnsi="Times New Roman" w:eastAsia="方正仿宋_GBK"/>
          <w:color w:val="000000"/>
          <w:sz w:val="30"/>
          <w:szCs w:val="24"/>
        </w:rPr>
        <w:t>{{23}}</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{{24}}</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增速（</w:t>
      </w:r>
      <w:r>
        <w:rPr>
          <w:rFonts w:hint="eastAsia" w:ascii="Times New Roman" w:hAnsi="Times New Roman" w:eastAsia="方正仿宋_GBK"/>
          <w:color w:val="000000"/>
          <w:sz w:val="30"/>
          <w:szCs w:val="24"/>
        </w:rPr>
        <w:t>{{24</w:t>
      </w:r>
      <w:r>
        <w:rPr>
          <w:rFonts w:ascii="Times New Roman" w:hAnsi="Times New Roman" w:eastAsia="方正仿宋_GBK"/>
          <w:color w:val="000000"/>
          <w:sz w:val="30"/>
          <w:szCs w:val="24"/>
        </w:rPr>
        <w:t>_</w:t>
      </w:r>
      <w:r>
        <w:rPr>
          <w:rFonts w:hint="eastAsia" w:ascii="Times New Roman" w:hAnsi="Times New Roman" w:eastAsia="方正仿宋_GBK"/>
          <w:color w:val="000000"/>
          <w:sz w:val="30"/>
          <w:szCs w:val="24"/>
        </w:rPr>
        <w:t>5}}</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分区域看，东部地区</w:t>
      </w:r>
      <w:r>
        <w:rPr>
          <w:rFonts w:hint="eastAsia" w:ascii="Times New Roman" w:hAnsi="Times New Roman" w:eastAsia="方正仿宋_GBK"/>
          <w:color w:val="000000"/>
          <w:sz w:val="30"/>
          <w:szCs w:val="24"/>
        </w:rPr>
        <w:t>{{25}}</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{{26}}</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{{27}}</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{{28}}</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{{29</w:t>
      </w:r>
      <w:r>
        <w:rPr>
          <w:rFonts w:ascii="Times New Roman" w:hAnsi="Times New Roman" w:eastAsia="方正仿宋_GBK"/>
          <w:color w:val="000000"/>
          <w:sz w:val="30"/>
          <w:szCs w:val="24"/>
        </w:rPr>
        <w:t>_1}}{{29_2}}</w:t>
      </w:r>
      <w:r>
        <w:rPr>
          <w:rFonts w:hint="eastAsia" w:ascii="Times New Roman" w:hAnsi="Times New Roman" w:eastAsia="方正仿宋_GBK"/>
          <w:color w:val="000000"/>
          <w:sz w:val="30"/>
          <w:szCs w:val="24"/>
        </w:rPr>
        <w:t>{{3</w:t>
      </w:r>
      <w:r>
        <w:rPr>
          <w:rFonts w:ascii="Times New Roman" w:hAnsi="Times New Roman" w:eastAsia="方正仿宋_GBK"/>
          <w:color w:val="000000"/>
          <w:sz w:val="30"/>
          <w:szCs w:val="24"/>
        </w:rPr>
        <w:t>0_1}}{{30_2}}{{30_3}}</w:t>
      </w:r>
      <w:r>
        <w:rPr>
          <w:rFonts w:ascii="Times New Roman" w:hAnsi="Times New Roman" w:eastAsia="方正仿宋_GBK"/>
          <w:color w:val="000000"/>
          <w:sz w:val="30"/>
          <w:szCs w:val="30"/>
        </w:rPr>
        <w:t>。</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老工业城市{{date1}}制造业投资{{date2}}</w:t>
      </w:r>
      <w:r>
        <w:rPr>
          <w:rFonts w:hint="eastAsia" w:ascii="Times New Roman" w:hAnsi="Times New Roman" w:eastAsia="方正仿宋_GBK"/>
          <w:color w:val="000000"/>
          <w:sz w:val="30"/>
          <w:szCs w:val="24"/>
        </w:rPr>
        <w:t>{{32}}</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{{33}}</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增速（</w:t>
      </w:r>
      <w:r>
        <w:rPr>
          <w:rFonts w:hint="eastAsia" w:ascii="Times New Roman" w:hAnsi="Times New Roman" w:eastAsia="方正仿宋_GBK"/>
          <w:color w:val="000000"/>
          <w:sz w:val="30"/>
          <w:szCs w:val="24"/>
        </w:rPr>
        <w:t>{{33</w:t>
      </w:r>
      <w:r>
        <w:rPr>
          <w:rFonts w:ascii="Times New Roman" w:hAnsi="Times New Roman" w:eastAsia="方正仿宋_GBK"/>
          <w:color w:val="000000"/>
          <w:sz w:val="30"/>
          <w:szCs w:val="24"/>
        </w:rPr>
        <w:t>_5</w:t>
      </w:r>
      <w:r>
        <w:rPr>
          <w:rFonts w:hint="eastAsia" w:ascii="Times New Roman" w:hAnsi="Times New Roman" w:eastAsia="方正仿宋_GBK"/>
          <w:color w:val="000000"/>
          <w:sz w:val="30"/>
          <w:szCs w:val="24"/>
        </w:rPr>
        <w:t>}}</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。分区域看</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东部地区</w:t>
      </w:r>
      <w:r>
        <w:rPr>
          <w:rFonts w:hint="eastAsia" w:ascii="Times New Roman" w:hAnsi="Times New Roman" w:eastAsia="方正仿宋_GBK"/>
          <w:color w:val="000000"/>
          <w:sz w:val="30"/>
          <w:szCs w:val="24"/>
        </w:rPr>
        <w:t>{{34}}</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{{35}}</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{{36}}</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{{37}}</w:t>
      </w:r>
      <w:r>
        <w:rPr>
          <w:rFonts w:ascii="Times New Roman" w:hAnsi="Times New Roman" w:eastAsia="方正仿宋_GBK"/>
          <w:color w:val="000000"/>
          <w:sz w:val="30"/>
          <w:szCs w:val="30"/>
        </w:rPr>
        <w:t>。</w:t>
      </w:r>
      <w:r>
        <w:rPr>
          <w:rFonts w:ascii="Times New Roman" w:hAnsi="Times New Roman" w:eastAsia="方正仿宋_GBK"/>
          <w:color w:val="000000"/>
          <w:sz w:val="30"/>
          <w:szCs w:val="24"/>
        </w:rPr>
        <w:t>{{38_1}}{{38_2}}{{39_1}}{{39_2}}{{39_3}}{{39_4}}</w:t>
      </w:r>
      <w:r>
        <w:rPr>
          <w:rFonts w:ascii="Times New Roman" w:hAnsi="Times New Roman" w:eastAsia="方正仿宋_GBK"/>
          <w:color w:val="000000"/>
          <w:sz w:val="30"/>
          <w:szCs w:val="30"/>
        </w:rPr>
        <w:t>。</w:t>
      </w:r>
    </w:p>
    <w:p>
      <w:pPr>
        <w:spacing w:before="156" w:beforeLines="50" w:line="588" w:lineRule="exact"/>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图2</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rPr>
        <w:t>各地区老工业城市</w:t>
      </w:r>
      <w:r>
        <w:rPr>
          <w:rFonts w:ascii="Times New Roman" w:hAnsi="Times New Roman" w:eastAsia="方正仿宋_GBK"/>
          <w:b/>
          <w:color w:val="000000"/>
          <w:sz w:val="24"/>
          <w:szCs w:val="24"/>
        </w:rPr>
        <w:t>固定资产投资及</w:t>
      </w:r>
      <w:r>
        <w:rPr>
          <w:rFonts w:hint="eastAsia" w:ascii="Times New Roman" w:hAnsi="Times New Roman" w:eastAsia="方正仿宋_GBK"/>
          <w:b/>
          <w:color w:val="000000"/>
          <w:sz w:val="24"/>
          <w:szCs w:val="24"/>
        </w:rPr>
        <w:t>制造业投资增</w:t>
      </w:r>
      <w:r>
        <w:rPr>
          <w:rFonts w:ascii="Times New Roman" w:hAnsi="Times New Roman" w:eastAsia="方正仿宋_GBK"/>
          <w:b/>
          <w:color w:val="000000"/>
          <w:sz w:val="24"/>
          <w:szCs w:val="24"/>
        </w:rPr>
        <w:t>速</w:t>
      </w:r>
    </w:p>
    <w:p>
      <w:pPr>
        <w:jc w:val="center"/>
        <w:rPr>
          <w:rFonts w:ascii="Times New Roman" w:hAnsi="Times New Roman" w:eastAsia="方正仿宋_GBK"/>
          <w:color w:val="000000"/>
          <w:sz w:val="28"/>
          <w:szCs w:val="28"/>
        </w:rPr>
      </w:pPr>
      <w:r>
        <w:rPr>
          <w:rFonts w:ascii="Times New Roman" w:hAnsi="Times New Roman" w:eastAsia="方正仿宋_GBK"/>
          <w:color w:val="000000"/>
          <w:sz w:val="28"/>
          <w:szCs w:val="28"/>
        </w:rPr>
        <w:drawing>
          <wp:inline distT="0" distB="0" distL="114300" distR="114300">
            <wp:extent cx="5080000" cy="3810000"/>
            <wp:effectExtent l="6350" t="6350" r="19050" b="19050"/>
            <wp:docPr id="13" name="图表 13" descr="{{pic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before="156" w:beforeLines="50"/>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表2</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3_2}}</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t3</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_s1}}</w:t>
            </w:r>
          </w:p>
        </w:tc>
        <w:tc>
          <w:tcPr>
            <w:tcW w:w="842" w:type="dxa"/>
            <w:tcBorders>
              <w:top w:val="single" w:color="auto" w:sz="4" w:space="0"/>
            </w:tcBorders>
            <w:vAlign w:val="center"/>
          </w:tcPr>
          <w:p>
            <w:pPr>
              <w:widowControl/>
              <w:jc w:val="center"/>
              <w:rPr>
                <w:rFonts w:ascii="Times New Roman" w:hAnsi="Times New Roman" w:eastAsia="仿宋"/>
                <w:color w:val="000000"/>
                <w:kern w:val="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t4</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_s2}}</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_s3}}</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_s4}}</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_s5}}</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_s6}}</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_s7}}</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_s8}}</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_s9}}</w:t>
            </w:r>
          </w:p>
        </w:tc>
        <w:tc>
          <w:tcPr>
            <w:tcW w:w="842" w:type="dxa"/>
            <w:vAlign w:val="center"/>
          </w:tcPr>
          <w:p>
            <w:pPr>
              <w:widowControl/>
              <w:jc w:val="center"/>
              <w:rPr>
                <w:rFonts w:ascii="Times New Roman" w:hAnsi="Times New Roman" w:eastAsia="仿宋"/>
                <w:color w:val="000000"/>
                <w:kern w:val="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t3</w:t>
            </w:r>
            <w:r>
              <w:rPr>
                <w:rFonts w:ascii="Times New Roman" w:hAnsi="Times New Roman" w:eastAsia="仿宋"/>
                <w:color w:val="000000"/>
              </w:rPr>
              <w:t>_s10}}</w:t>
            </w:r>
          </w:p>
        </w:tc>
        <w:tc>
          <w:tcPr>
            <w:tcW w:w="842" w:type="dxa"/>
            <w:tcBorders>
              <w:bottom w:val="single" w:color="auto" w:sz="12" w:space="0"/>
            </w:tcBorders>
            <w:vAlign w:val="center"/>
          </w:tcPr>
          <w:p>
            <w:pPr>
              <w:widowControl/>
              <w:jc w:val="center"/>
              <w:rPr>
                <w:rFonts w:ascii="Times New Roman" w:hAnsi="Times New Roman" w:eastAsia="仿宋"/>
                <w:color w:val="000000"/>
                <w:kern w:val="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t4</w:t>
            </w:r>
            <w:r>
              <w:rPr>
                <w:rFonts w:ascii="Times New Roman" w:hAnsi="Times New Roman" w:eastAsia="仿宋"/>
                <w:color w:val="000000"/>
              </w:rPr>
              <w:t>_s10}}</w:t>
            </w:r>
          </w:p>
        </w:tc>
      </w:tr>
    </w:tbl>
    <w:p>
      <w:pPr>
        <w:spacing w:before="312" w:beforeLines="100"/>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表3</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3_3}}</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atLeast"/>
          <w:tblHeader/>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atLeast"/>
          <w:tblHeader/>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9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t5</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_s1}}</w:t>
            </w:r>
          </w:p>
        </w:tc>
        <w:tc>
          <w:tcPr>
            <w:tcW w:w="842" w:type="dxa"/>
            <w:tcBorders>
              <w:top w:val="single" w:color="auto" w:sz="4" w:space="0"/>
            </w:tcBorders>
            <w:vAlign w:val="center"/>
          </w:tcPr>
          <w:p>
            <w:pPr>
              <w:jc w:val="center"/>
              <w:rPr>
                <w:rFonts w:ascii="Times New Roman" w:hAnsi="Times New Roman" w:eastAsia="仿宋"/>
                <w:color w:val="00000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t6</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_s2}}</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_s3}}</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_s4}}</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_s5}}</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_s6}}</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_s7}}</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_s8}}</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_s9}}</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t5</w:t>
            </w:r>
            <w:r>
              <w:rPr>
                <w:rFonts w:ascii="Times New Roman" w:hAnsi="Times New Roman" w:eastAsia="仿宋"/>
                <w:color w:val="000000"/>
              </w:rPr>
              <w:t>_s10}}</w:t>
            </w:r>
          </w:p>
        </w:tc>
        <w:tc>
          <w:tcPr>
            <w:tcW w:w="842" w:type="dxa"/>
            <w:tcBorders>
              <w:bottom w:val="single" w:color="auto" w:sz="12" w:space="0"/>
            </w:tcBorders>
            <w:vAlign w:val="center"/>
          </w:tcPr>
          <w:p>
            <w:pPr>
              <w:jc w:val="center"/>
              <w:rPr>
                <w:rFonts w:ascii="Times New Roman" w:hAnsi="Times New Roman" w:eastAsia="仿宋"/>
                <w:color w:val="00000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t6</w:t>
            </w:r>
            <w:r>
              <w:rPr>
                <w:rFonts w:ascii="Times New Roman" w:hAnsi="Times New Roman" w:eastAsia="仿宋"/>
                <w:color w:val="000000"/>
              </w:rPr>
              <w:t>_s10}}</w:t>
            </w:r>
          </w:p>
        </w:tc>
      </w:tr>
    </w:tbl>
    <w:p>
      <w:pPr>
        <w:pStyle w:val="3"/>
        <w:bidi w:val="0"/>
        <w:rPr>
          <w:rFonts w:hint="eastAsia"/>
          <w:lang w:val="en-US" w:eastAsia="zh-CN"/>
        </w:rPr>
      </w:pPr>
      <w:r>
        <w:rPr>
          <w:rFonts w:hint="eastAsia"/>
          <w:lang w:val="en-US" w:eastAsia="zh-CN"/>
        </w:rPr>
        <w:t>对应逻辑</w:t>
      </w:r>
    </w:p>
    <w:tbl>
      <w:tblPr>
        <w:tblStyle w:val="18"/>
        <w:tblW w:w="9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4837"/>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编号</w:t>
            </w:r>
          </w:p>
        </w:tc>
        <w:tc>
          <w:tcPr>
            <w:tcW w:w="4837"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取值逻辑</w:t>
            </w:r>
          </w:p>
        </w:tc>
        <w:tc>
          <w:tcPr>
            <w:tcW w:w="404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ascii="Calibri" w:hAnsi="Calibri" w:eastAsia="宋体" w:cs="Times New Roman"/>
                <w:b/>
                <w:kern w:val="2"/>
                <w:sz w:val="28"/>
                <w:szCs w:val="22"/>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23</w:t>
            </w:r>
          </w:p>
        </w:tc>
        <w:tc>
          <w:tcPr>
            <w:tcW w:w="4837" w:type="dxa"/>
          </w:tcPr>
          <w:p>
            <w:pPr>
              <w:pStyle w:val="2"/>
              <w:suppressLineNumbers w:val="0"/>
              <w:spacing w:before="0" w:beforeAutospacing="0" w:after="0" w:afterAutospacing="0"/>
              <w:ind w:left="0" w:right="0"/>
              <w:jc w:val="left"/>
              <w:rPr>
                <w:rFonts w:hint="eastAsia"/>
                <w:lang w:val="en-US" w:eastAsia="zh-CN"/>
              </w:rPr>
            </w:pPr>
            <w:r>
              <w:rPr>
                <w:rFonts w:hint="eastAsia" w:ascii="Calibri" w:hAnsi="Calibri" w:eastAsia="宋体" w:cs="Times New Roman"/>
                <w:b/>
                <w:kern w:val="2"/>
                <w:sz w:val="28"/>
                <w:szCs w:val="22"/>
                <w:vertAlign w:val="baseline"/>
                <w:lang w:val="en-US" w:eastAsia="zh-CN" w:bidi="ar-SA"/>
              </w:rPr>
              <w:t>全部老工业城市region_code（a）关联indicator_data表，限定indicator_id=</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170</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，取indicator_date_tag=</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2020</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的origin_value字段的值，并</w:t>
            </w:r>
            <w:r>
              <w:rPr>
                <w:rFonts w:hint="eastAsia" w:cs="Times New Roman"/>
                <w:b/>
                <w:kern w:val="2"/>
                <w:sz w:val="28"/>
                <w:szCs w:val="22"/>
                <w:vertAlign w:val="baseline"/>
                <w:lang w:val="en-US" w:eastAsia="zh-CN" w:bidi="ar-SA"/>
              </w:rPr>
              <w:t>计算平均值</w:t>
            </w:r>
            <w:r>
              <w:rPr>
                <w:rFonts w:hint="eastAsia"/>
                <w:lang w:val="en-US" w:eastAsia="zh-CN"/>
              </w:rPr>
              <w:t>Bxxxx</w:t>
            </w:r>
          </w:p>
          <w:p>
            <w:pPr>
              <w:keepNext w:val="0"/>
              <w:keepLines w:val="0"/>
              <w:suppressLineNumbers w:val="0"/>
              <w:spacing w:before="0" w:beforeAutospacing="0" w:after="0" w:afterAutospacing="0"/>
              <w:ind w:left="0" w:right="0"/>
              <w:jc w:val="left"/>
              <w:rPr>
                <w:rStyle w:val="12"/>
                <w:rFonts w:hint="default"/>
                <w:lang w:val="en-US" w:eastAsia="zh-CN"/>
              </w:rPr>
            </w:pPr>
          </w:p>
        </w:tc>
        <w:tc>
          <w:tcPr>
            <w:tcW w:w="4046" w:type="dxa"/>
          </w:tcPr>
          <w:p>
            <w:pPr>
              <w:pStyle w:val="2"/>
              <w:suppressLineNumbers w:val="0"/>
              <w:spacing w:before="0" w:beforeAutospacing="0" w:after="0" w:afterAutospacing="0"/>
              <w:ind w:left="0" w:right="0"/>
              <w:rPr>
                <w:rFonts w:hint="eastAsia"/>
                <w:lang w:val="en-US" w:eastAsia="zh-CN"/>
              </w:rPr>
            </w:pPr>
            <w:r>
              <w:rPr>
                <w:rFonts w:hint="eastAsia"/>
                <w:lang w:val="en-US" w:eastAsia="zh-CN"/>
              </w:rPr>
              <w:t>Bxxxx</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表示全部老工业城市固定资产投资总额增速</w:t>
            </w:r>
          </w:p>
          <w:p>
            <w:pPr>
              <w:pStyle w:val="2"/>
              <w:suppressLineNumbers w:val="0"/>
              <w:spacing w:before="0" w:beforeAutospacing="0" w:after="0" w:afterAutospacing="0"/>
              <w:ind w:left="0" w:right="0"/>
              <w:rPr>
                <w:rFonts w:hint="default"/>
                <w:lang w:val="en-US" w:eastAsia="zh-CN"/>
              </w:rPr>
            </w:pPr>
            <w:r>
              <w:rPr>
                <w:rFonts w:hint="eastAsia"/>
                <w:b w:val="0"/>
                <w:bCs/>
                <w:color w:val="000000" w:themeColor="text1"/>
                <w:vertAlign w:val="baseline"/>
                <w:lang w:val="en-US" w:eastAsia="zh-CN"/>
                <w14:textFill>
                  <w14:solidFill>
                    <w14:schemeClr w14:val="tx1"/>
                  </w14:solidFill>
                </w14:textFill>
              </w:rPr>
              <w:t>正值展示“增长”，负值展示“下降”，展示形式“增长|</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|”或“增长|</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|为</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24</w:t>
            </w:r>
          </w:p>
        </w:tc>
        <w:tc>
          <w:tcPr>
            <w:tcW w:w="48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sz w:val="28"/>
                <w:szCs w:val="22"/>
                <w:vertAlign w:val="baseline"/>
                <w:lang w:val="en-US" w:eastAsia="zh-CN"/>
              </w:rPr>
              <w:t>170</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，分别取indicator_date_tag=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jc w:val="left"/>
              <w:rPr>
                <w:rFonts w:hint="default"/>
                <w:vertAlign w:val="subscript"/>
                <w:lang w:val="en-US" w:eastAsia="zh-CN"/>
              </w:rPr>
            </w:pPr>
            <w:r>
              <w:rPr>
                <w:rFonts w:hint="eastAsia"/>
                <w:sz w:val="28"/>
                <w:szCs w:val="22"/>
                <w:vertAlign w:val="baseline"/>
                <w:lang w:val="en-US" w:eastAsia="zh-CN"/>
              </w:rPr>
              <w:t>origin_value字段的值，并别记为D</w:t>
            </w:r>
            <w:r>
              <w:rPr>
                <w:rFonts w:hint="eastAsia"/>
                <w:sz w:val="28"/>
                <w:szCs w:val="22"/>
                <w:vertAlign w:val="subscript"/>
                <w:lang w:val="en-US" w:eastAsia="zh-CN"/>
              </w:rPr>
              <w:t>2020</w:t>
            </w:r>
            <w:r>
              <w:rPr>
                <w:rFonts w:hint="eastAsia"/>
                <w:sz w:val="28"/>
                <w:szCs w:val="22"/>
                <w:vertAlign w:val="baseline"/>
                <w:lang w:val="en-US" w:eastAsia="zh-CN"/>
              </w:rPr>
              <w:t>，最后计算E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p>
        </w:tc>
        <w:tc>
          <w:tcPr>
            <w:tcW w:w="4046" w:type="dxa"/>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w:t>
            </w:r>
            <w:r>
              <w:rPr>
                <w:rFonts w:hint="eastAsia"/>
                <w:lang w:val="en-US" w:eastAsia="zh-CN"/>
              </w:rPr>
              <w:t>固定资产投资总额</w:t>
            </w:r>
            <w:r>
              <w:rPr>
                <w:rFonts w:hint="eastAsia"/>
                <w:vertAlign w:val="baseline"/>
                <w:lang w:val="en-US" w:eastAsia="zh-CN"/>
              </w:rPr>
              <w:t>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表示所有老工业城市</w:t>
            </w:r>
            <w:r>
              <w:rPr>
                <w:rFonts w:hint="eastAsia"/>
                <w:lang w:val="en-US" w:eastAsia="zh-CN"/>
              </w:rPr>
              <w:t>固定资产投资总额增速</w:t>
            </w:r>
            <w:r>
              <w:rPr>
                <w:rFonts w:hint="eastAsia"/>
                <w:vertAlign w:val="baseline"/>
                <w:lang w:val="en-US" w:eastAsia="zh-CN"/>
              </w:rPr>
              <w:t>，与全国</w:t>
            </w:r>
            <w:r>
              <w:rPr>
                <w:rFonts w:hint="eastAsia"/>
                <w:lang w:val="en-US" w:eastAsia="zh-CN"/>
              </w:rPr>
              <w:t>固定资产投资总额</w:t>
            </w:r>
            <w:r>
              <w:rPr>
                <w:rFonts w:hint="eastAsia"/>
                <w:vertAlign w:val="baseline"/>
                <w:lang w:val="en-US" w:eastAsia="zh-CN"/>
              </w:rPr>
              <w:t>增幅的比较值，正值展示“高于”，负值展示“低于”，0值展示“持平于”</w:t>
            </w:r>
          </w:p>
          <w:p>
            <w:pPr>
              <w:keepNext w:val="0"/>
              <w:keepLines w:val="0"/>
              <w:suppressLineNumbers w:val="0"/>
              <w:spacing w:before="0" w:beforeAutospacing="0" w:after="0" w:afterAutospacing="0"/>
              <w:ind w:left="0" w:right="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24_5</w:t>
            </w:r>
          </w:p>
        </w:tc>
        <w:tc>
          <w:tcPr>
            <w:tcW w:w="4837"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同上“24”</w:t>
            </w:r>
          </w:p>
        </w:tc>
        <w:tc>
          <w:tcPr>
            <w:tcW w:w="4046" w:type="dxa"/>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表示全国</w:t>
            </w:r>
            <w:r>
              <w:rPr>
                <w:rFonts w:hint="eastAsia"/>
                <w:color w:val="000000" w:themeColor="text1"/>
                <w:lang w:val="en-US" w:eastAsia="zh-CN"/>
                <w14:textFill>
                  <w14:solidFill>
                    <w14:schemeClr w14:val="tx1"/>
                  </w14:solidFill>
                </w14:textFill>
              </w:rPr>
              <w:t>固定资产投资总额</w:t>
            </w:r>
            <w:r>
              <w:rPr>
                <w:rFonts w:hint="eastAsia"/>
                <w:color w:val="000000" w:themeColor="text1"/>
                <w:vertAlign w:val="baseline"/>
                <w:lang w:val="en-US" w:eastAsia="zh-CN"/>
                <w14:textFill>
                  <w14:solidFill>
                    <w14:schemeClr w14:val="tx1"/>
                  </w14:solidFill>
                </w14:textFill>
              </w:rPr>
              <w:t>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25</w:t>
            </w:r>
          </w:p>
        </w:tc>
        <w:tc>
          <w:tcPr>
            <w:tcW w:w="4837"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计算逻辑参照编号23，其中地区代码取值逻辑替换为东部地区region_code（b）</w:t>
            </w:r>
          </w:p>
        </w:tc>
        <w:tc>
          <w:tcPr>
            <w:tcW w:w="404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东部地区</w:t>
            </w:r>
            <w:r>
              <w:rPr>
                <w:rFonts w:hint="eastAsia"/>
                <w:lang w:val="en-US" w:eastAsia="zh-CN"/>
              </w:rPr>
              <w:t>固定资产投资总额增速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26</w:t>
            </w:r>
          </w:p>
        </w:tc>
        <w:tc>
          <w:tcPr>
            <w:tcW w:w="4837"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计算逻辑参照编号23，其中地区代码取值逻辑替换为中部地区region_code（c）</w:t>
            </w:r>
          </w:p>
        </w:tc>
        <w:tc>
          <w:tcPr>
            <w:tcW w:w="4046" w:type="dxa"/>
          </w:tcPr>
          <w:p>
            <w:pPr>
              <w:keepNext w:val="0"/>
              <w:keepLines w:val="0"/>
              <w:suppressLineNumbers w:val="0"/>
              <w:spacing w:before="0" w:beforeAutospacing="0" w:after="0" w:afterAutospacing="0"/>
              <w:ind w:left="0" w:right="0"/>
              <w:rPr>
                <w:rFonts w:hint="eastAsia" w:eastAsia="等线"/>
                <w:vertAlign w:val="baseline"/>
                <w:lang w:val="en-US" w:eastAsia="zh-CN"/>
              </w:rPr>
            </w:pPr>
            <w:r>
              <w:rPr>
                <w:rFonts w:hint="eastAsia"/>
                <w:vertAlign w:val="baseline"/>
                <w:lang w:val="en-US" w:eastAsia="zh-CN"/>
              </w:rPr>
              <w:t>中部地区</w:t>
            </w:r>
            <w:r>
              <w:rPr>
                <w:rFonts w:hint="eastAsia"/>
                <w:lang w:val="en-US" w:eastAsia="zh-CN"/>
              </w:rPr>
              <w:t>固定资产投资总额增速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27</w:t>
            </w:r>
          </w:p>
        </w:tc>
        <w:tc>
          <w:tcPr>
            <w:tcW w:w="4837"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计算逻辑参照编号23，其中地区代码取值逻辑替换为西部地区region_code（d）</w:t>
            </w:r>
          </w:p>
        </w:tc>
        <w:tc>
          <w:tcPr>
            <w:tcW w:w="404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西部地区</w:t>
            </w:r>
            <w:r>
              <w:rPr>
                <w:rFonts w:hint="eastAsia"/>
                <w:lang w:val="en-US" w:eastAsia="zh-CN"/>
              </w:rPr>
              <w:t>固定资产投资总额增速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28</w:t>
            </w:r>
          </w:p>
        </w:tc>
        <w:tc>
          <w:tcPr>
            <w:tcW w:w="4837"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计算逻辑参照编号23，其中地区代码取值逻辑替换为东北部地区region_code（e）</w:t>
            </w:r>
          </w:p>
        </w:tc>
        <w:tc>
          <w:tcPr>
            <w:tcW w:w="404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东北部地区</w:t>
            </w:r>
            <w:r>
              <w:rPr>
                <w:rFonts w:hint="eastAsia"/>
                <w:lang w:val="en-US" w:eastAsia="zh-CN"/>
              </w:rPr>
              <w:t>固定资产投资总额增速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29_1</w:t>
            </w:r>
          </w:p>
        </w:tc>
        <w:tc>
          <w:tcPr>
            <w:tcW w:w="4837"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170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分别取indicator_date_tag=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的origin_value字段的值，记为F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的个数为XX</w:t>
            </w:r>
          </w:p>
        </w:tc>
        <w:tc>
          <w:tcPr>
            <w:tcW w:w="4046" w:type="dxa"/>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固定资产投资总额增速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lang w:val="en-US" w:eastAsia="zh-CN"/>
              </w:rPr>
            </w:pPr>
            <w:r>
              <w:rPr>
                <w:rFonts w:hint="eastAsia"/>
                <w:vertAlign w:val="baseline"/>
                <w:lang w:val="en-US" w:eastAsia="zh-CN"/>
              </w:rPr>
              <w:t>表示全国</w:t>
            </w:r>
            <w:r>
              <w:rPr>
                <w:rFonts w:hint="eastAsia"/>
                <w:strike w:val="0"/>
                <w:dstrike w:val="0"/>
                <w:lang w:val="en-US" w:eastAsia="zh-CN"/>
              </w:rPr>
              <w:t>固定资</w:t>
            </w:r>
            <w:r>
              <w:rPr>
                <w:rFonts w:hint="eastAsia"/>
                <w:lang w:val="en-US" w:eastAsia="zh-CN"/>
              </w:rPr>
              <w:t>产投资总额增速</w:t>
            </w:r>
            <w:r>
              <w:rPr>
                <w:rFonts w:hint="eastAsia"/>
                <w:vertAlign w:val="baseline"/>
                <w:lang w:val="en-US" w:eastAsia="zh-CN"/>
              </w:rPr>
              <w:t>，计算逻辑参考编号24。</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的个数XX，XX&gt;0时显示“XX”，XX=0</w:t>
            </w:r>
            <w:r>
              <w:rPr>
                <w:rFonts w:hint="eastAsia" w:asciiTheme="minorHAnsi" w:eastAsiaTheme="minorEastAsia"/>
                <w:b/>
                <w:bCs/>
                <w:sz w:val="28"/>
                <w:szCs w:val="22"/>
                <w:vertAlign w:val="baseline"/>
                <w:lang w:val="en-US" w:eastAsia="zh-Hans"/>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29_2</w:t>
            </w:r>
          </w:p>
        </w:tc>
        <w:tc>
          <w:tcPr>
            <w:tcW w:w="4837"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p>
        </w:tc>
        <w:tc>
          <w:tcPr>
            <w:tcW w:w="404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asciiTheme="minorHAnsi" w:eastAsiaTheme="minorEastAsia"/>
                <w:b/>
                <w:bCs/>
                <w:sz w:val="28"/>
                <w:szCs w:val="22"/>
                <w:vertAlign w:val="baseline"/>
                <w:lang w:val="en-US" w:eastAsia="zh-CN"/>
              </w:rPr>
              <w:t>XX&gt;0时显示“</w:t>
            </w:r>
            <w:bookmarkStart w:id="4" w:name="_GoBack"/>
            <w:bookmarkEnd w:id="4"/>
            <w:r>
              <w:rPr>
                <w:rFonts w:hint="default"/>
                <w:sz w:val="28"/>
                <w:szCs w:val="32"/>
                <w:lang w:val="en-US" w:eastAsia="zh-CN"/>
              </w:rPr>
              <w:t>个老工业城市增速高于全国增速</w:t>
            </w:r>
            <w:r>
              <w:rPr>
                <w:rFonts w:hint="eastAsia" w:asciiTheme="minorHAnsi" w:eastAsiaTheme="minorEastAsia"/>
                <w:b/>
                <w:bCs/>
                <w:sz w:val="28"/>
                <w:szCs w:val="22"/>
                <w:vertAlign w:val="baseline"/>
                <w:lang w:val="en-US" w:eastAsia="zh-CN"/>
              </w:rPr>
              <w:t>”，XX=0是显示“全部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asciiTheme="minorHAnsi" w:eastAsiaTheme="minorEastAsia"/>
                <w:b/>
                <w:bCs/>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30.1</w:t>
            </w:r>
          </w:p>
        </w:tc>
        <w:tc>
          <w:tcPr>
            <w:tcW w:w="4837"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r>
              <w:rPr>
                <w:rFonts w:hint="eastAsia" w:asciiTheme="minorHAnsi" w:eastAsiaTheme="minorEastAsia"/>
                <w:b/>
                <w:bCs/>
                <w:sz w:val="28"/>
                <w:szCs w:val="22"/>
                <w:vertAlign w:val="baseline"/>
                <w:lang w:val="en-US" w:eastAsia="zh-CN"/>
              </w:rPr>
              <w:t>参照编号29的取值逻辑，计算F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大于等于10%的region_code并取数值最大的前三个region_code，关联region表，取对应的name字段</w:t>
            </w:r>
          </w:p>
        </w:tc>
        <w:tc>
          <w:tcPr>
            <w:tcW w:w="4046" w:type="dxa"/>
          </w:tcPr>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全国固定资产投资总额增速前3的城市，城市名称定位name。</w:t>
            </w:r>
          </w:p>
          <w:p>
            <w:pPr>
              <w:keepNext w:val="0"/>
              <w:keepLines w:val="0"/>
              <w:suppressLineNumbers w:val="0"/>
              <w:spacing w:before="0" w:beforeAutospacing="0" w:after="0" w:afterAutospacing="0"/>
              <w:ind w:left="0" w:right="0"/>
              <w:rPr>
                <w:rFonts w:hint="eastAsia" w:eastAsia="方正仿宋_GBK"/>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30.2</w:t>
            </w:r>
          </w:p>
        </w:tc>
        <w:tc>
          <w:tcPr>
            <w:tcW w:w="4837" w:type="dxa"/>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参照编号29的取值逻辑，计算F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大于等于10%的region_code个数为XX</w:t>
            </w:r>
          </w:p>
        </w:tc>
        <w:tc>
          <w:tcPr>
            <w:tcW w:w="404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实现两位数增长的城市数量为xx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30.3</w:t>
            </w:r>
          </w:p>
        </w:tc>
        <w:tc>
          <w:tcPr>
            <w:tcW w:w="4837" w:type="dxa"/>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综合30.1和30.2，30.2的个数决定了展示内容</w:t>
            </w:r>
          </w:p>
        </w:tc>
        <w:tc>
          <w:tcPr>
            <w:tcW w:w="4046" w:type="dxa"/>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当XX大于0时展示“，</w:t>
            </w:r>
            <w:r>
              <w:rPr>
                <w:rFonts w:hint="eastAsia" w:ascii="仿宋" w:hAnsi="仿宋" w:eastAsia="仿宋" w:cs="仿宋"/>
                <w:lang w:val="en-US" w:eastAsia="zh-CN"/>
              </w:rPr>
              <w:t>name、name、name等XX个城市实现两位数增长</w:t>
            </w:r>
            <w:r>
              <w:rPr>
                <w:rFonts w:hint="eastAsia"/>
                <w:lang w:val="en-US" w:eastAsia="zh-CN"/>
              </w:rPr>
              <w:t>”。</w:t>
            </w:r>
          </w:p>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当XX等于0时不展示任何内容。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32</w:t>
            </w:r>
          </w:p>
        </w:tc>
        <w:tc>
          <w:tcPr>
            <w:tcW w:w="4837" w:type="dxa"/>
          </w:tcPr>
          <w:p>
            <w:pPr>
              <w:keepNext w:val="0"/>
              <w:keepLines w:val="0"/>
              <w:suppressLineNumbers w:val="0"/>
              <w:spacing w:before="0" w:beforeAutospacing="0" w:after="0" w:afterAutospacing="0"/>
              <w:ind w:left="0" w:right="0"/>
              <w:jc w:val="left"/>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pP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全部老工业城市region_code（a）关联indicator_data表，限定indicator_id=</w:t>
            </w:r>
            <w:r>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w:t>
            </w: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172</w:t>
            </w:r>
            <w:r>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w:t>
            </w: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，取indicator_date_tag=</w:t>
            </w:r>
            <w:r>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w:t>
            </w: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2020</w:t>
            </w:r>
            <w:r>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w:t>
            </w: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的origin_value字段的值，并计算平均值</w:t>
            </w:r>
          </w:p>
          <w:p>
            <w:pPr>
              <w:keepNext w:val="0"/>
              <w:keepLines w:val="0"/>
              <w:suppressLineNumbers w:val="0"/>
              <w:spacing w:before="0" w:beforeAutospacing="0" w:after="0" w:afterAutospacing="0"/>
              <w:ind w:left="0" w:right="0"/>
              <w:jc w:val="left"/>
              <w:rPr>
                <w:rFonts w:hint="eastAsia" w:asciiTheme="minorHAnsi" w:eastAsiaTheme="minorEastAsia"/>
                <w:b/>
                <w:bCs/>
                <w:color w:val="000000" w:themeColor="text1"/>
                <w:sz w:val="28"/>
                <w:szCs w:val="22"/>
                <w:vertAlign w:val="baseline"/>
                <w:lang w:val="en-US" w:eastAsia="zh-CN"/>
                <w14:textFill>
                  <w14:solidFill>
                    <w14:schemeClr w14:val="tx1"/>
                  </w14:solidFill>
                </w14:textFill>
              </w:rPr>
            </w:pP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B</w:t>
            </w:r>
            <w:r>
              <w:rPr>
                <w:rFonts w:hint="eastAsia" w:ascii="Calibri" w:hAnsi="Calibri" w:eastAsia="宋体" w:cs="Times New Roman"/>
                <w:b/>
                <w:color w:val="000000" w:themeColor="text1"/>
                <w:kern w:val="2"/>
                <w:sz w:val="28"/>
                <w:szCs w:val="22"/>
                <w:vertAlign w:val="subscript"/>
                <w:lang w:val="en-US" w:eastAsia="zh-CN" w:bidi="ar-SA"/>
                <w14:textFill>
                  <w14:solidFill>
                    <w14:schemeClr w14:val="tx1"/>
                  </w14:solidFill>
                </w14:textFill>
              </w:rPr>
              <w:t>2020</w:t>
            </w:r>
          </w:p>
        </w:tc>
        <w:tc>
          <w:tcPr>
            <w:tcW w:w="4046" w:type="dxa"/>
          </w:tcPr>
          <w:p>
            <w:pPr>
              <w:pStyle w:val="2"/>
              <w:suppressLineNumbers w:val="0"/>
              <w:spacing w:before="0" w:beforeAutospacing="0" w:after="0" w:afterAutospacing="0"/>
              <w:ind w:left="0" w:right="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Bxxxx</w:t>
            </w:r>
          </w:p>
          <w:p>
            <w:pPr>
              <w:keepNext w:val="0"/>
              <w:keepLines w:val="0"/>
              <w:suppressLineNumbers w:val="0"/>
              <w:spacing w:before="0" w:beforeAutospacing="0" w:after="0" w:afterAutospacing="0"/>
              <w:ind w:left="0" w:right="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表示全部老工业城市制造业投资总额增速</w:t>
            </w:r>
          </w:p>
          <w:p>
            <w:pPr>
              <w:pStyle w:val="2"/>
              <w:suppressLineNumbers w:val="0"/>
              <w:spacing w:before="0" w:beforeAutospacing="0" w:after="0" w:afterAutospacing="0"/>
              <w:ind w:left="0" w:right="0"/>
              <w:rPr>
                <w:rFonts w:hint="eastAsia"/>
                <w:color w:val="000000" w:themeColor="text1"/>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正值展示“增长”，负值展示“下降”，展示形式“增长|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|”或“增长|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|为</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33</w:t>
            </w:r>
          </w:p>
        </w:tc>
        <w:tc>
          <w:tcPr>
            <w:tcW w:w="48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17</w:t>
            </w:r>
            <w:r>
              <w:rPr>
                <w:rFonts w:hint="eastAsia" w:cs="Times New Roman"/>
                <w:b/>
                <w:color w:val="000000" w:themeColor="text1"/>
                <w:kern w:val="2"/>
                <w:sz w:val="28"/>
                <w:szCs w:val="22"/>
                <w:vertAlign w:val="baseline"/>
                <w:lang w:val="en-US" w:eastAsia="zh-CN" w:bidi="ar-SA"/>
                <w14:textFill>
                  <w14:solidFill>
                    <w14:schemeClr w14:val="tx1"/>
                  </w14:solidFill>
                </w14:textFill>
              </w:rPr>
              <w:t>2</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rPr>
                <w:rFonts w:hint="eastAsia" w:asciiTheme="minorHAnsi" w:eastAsiaTheme="minorEastAsia"/>
                <w:b/>
                <w:bCs/>
                <w:sz w:val="28"/>
                <w:szCs w:val="22"/>
                <w:vertAlign w:val="baseline"/>
                <w:lang w:val="en-US" w:eastAsia="zh-CN"/>
              </w:rPr>
            </w:pPr>
            <w:r>
              <w:rPr>
                <w:rFonts w:hint="eastAsia"/>
                <w:sz w:val="28"/>
                <w:szCs w:val="22"/>
                <w:vertAlign w:val="baseline"/>
                <w:lang w:val="en-US" w:eastAsia="zh-CN"/>
              </w:rPr>
              <w:t>origin_value字段的值，并记作D</w:t>
            </w:r>
            <w:r>
              <w:rPr>
                <w:rFonts w:hint="eastAsia"/>
                <w:sz w:val="28"/>
                <w:szCs w:val="22"/>
                <w:vertAlign w:val="subscript"/>
                <w:lang w:val="en-US" w:eastAsia="zh-CN"/>
              </w:rPr>
              <w:t>2020</w:t>
            </w:r>
            <w:r>
              <w:rPr>
                <w:rFonts w:hint="eastAsia"/>
                <w:sz w:val="28"/>
                <w:szCs w:val="22"/>
                <w:vertAlign w:val="baseline"/>
                <w:lang w:val="en-US" w:eastAsia="zh-CN"/>
              </w:rPr>
              <w:t>，最后计算E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tc>
        <w:tc>
          <w:tcPr>
            <w:tcW w:w="4046" w:type="dxa"/>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w:t>
            </w:r>
            <w:r>
              <w:rPr>
                <w:rFonts w:hint="eastAsia"/>
                <w:lang w:val="en-US" w:eastAsia="zh-CN"/>
              </w:rPr>
              <w:t>制造业投资总额</w:t>
            </w:r>
            <w:r>
              <w:rPr>
                <w:rFonts w:hint="eastAsia"/>
                <w:vertAlign w:val="baseline"/>
                <w:lang w:val="en-US" w:eastAsia="zh-CN"/>
              </w:rPr>
              <w:t>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表示所有老工业城市</w:t>
            </w:r>
            <w:r>
              <w:rPr>
                <w:rFonts w:hint="eastAsia"/>
                <w:lang w:val="en-US" w:eastAsia="zh-CN"/>
              </w:rPr>
              <w:t>制造业投资总额增速</w:t>
            </w:r>
            <w:r>
              <w:rPr>
                <w:rFonts w:hint="eastAsia"/>
                <w:vertAlign w:val="baseline"/>
                <w:lang w:val="en-US" w:eastAsia="zh-CN"/>
              </w:rPr>
              <w:t>，与全国</w:t>
            </w:r>
            <w:r>
              <w:rPr>
                <w:rFonts w:hint="eastAsia"/>
                <w:lang w:val="en-US" w:eastAsia="zh-CN"/>
              </w:rPr>
              <w:t>制造业投资总额</w:t>
            </w:r>
            <w:r>
              <w:rPr>
                <w:rFonts w:hint="eastAsia"/>
                <w:vertAlign w:val="baseline"/>
                <w:lang w:val="en-US" w:eastAsia="zh-CN"/>
              </w:rPr>
              <w:t>增幅的比较值，正值展示“高于”，负值展示“低于”，0值展示“持平于”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33_5</w:t>
            </w:r>
          </w:p>
        </w:tc>
        <w:tc>
          <w:tcPr>
            <w:tcW w:w="4837" w:type="dxa"/>
            <w:vAlign w:val="top"/>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同上33</w:t>
            </w:r>
          </w:p>
        </w:tc>
        <w:tc>
          <w:tcPr>
            <w:tcW w:w="4046" w:type="dxa"/>
            <w:vAlign w:val="top"/>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color w:val="000000" w:themeColor="text1"/>
                <w:vertAlign w:val="baseline"/>
                <w:lang w:val="en-US" w:eastAsia="zh-CN"/>
                <w14:textFill>
                  <w14:solidFill>
                    <w14:schemeClr w14:val="tx1"/>
                  </w14:solidFill>
                </w14:textFill>
              </w:rPr>
              <w:t>表示全国</w:t>
            </w:r>
            <w:r>
              <w:rPr>
                <w:rFonts w:hint="eastAsia"/>
                <w:color w:val="000000" w:themeColor="text1"/>
                <w:lang w:val="en-US" w:eastAsia="zh-CN"/>
                <w14:textFill>
                  <w14:solidFill>
                    <w14:schemeClr w14:val="tx1"/>
                  </w14:solidFill>
                </w14:textFill>
              </w:rPr>
              <w:t>制造业投资总额</w:t>
            </w:r>
            <w:r>
              <w:rPr>
                <w:rFonts w:hint="eastAsia"/>
                <w:color w:val="000000" w:themeColor="text1"/>
                <w:vertAlign w:val="baseline"/>
                <w:lang w:val="en-US" w:eastAsia="zh-CN"/>
                <w14:textFill>
                  <w14:solidFill>
                    <w14:schemeClr w14:val="tx1"/>
                  </w14:solidFill>
                </w14:textFill>
              </w:rPr>
              <w:t>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34</w:t>
            </w:r>
          </w:p>
        </w:tc>
        <w:tc>
          <w:tcPr>
            <w:tcW w:w="4837"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计算逻辑参照编号32，其中地区代码取值逻辑替换为东部地区region_code（b）</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东部地区</w:t>
            </w:r>
            <w:r>
              <w:rPr>
                <w:rFonts w:hint="eastAsia"/>
                <w:lang w:val="en-US" w:eastAsia="zh-CN"/>
              </w:rPr>
              <w:t>制造业投资总额增速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35</w:t>
            </w:r>
          </w:p>
        </w:tc>
        <w:tc>
          <w:tcPr>
            <w:tcW w:w="4837"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计算逻辑参照编号32，其中地区代码取值逻辑替换为中部地区region_code（c）</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中部地区</w:t>
            </w:r>
            <w:r>
              <w:rPr>
                <w:rFonts w:hint="eastAsia"/>
                <w:lang w:val="en-US" w:eastAsia="zh-CN"/>
              </w:rPr>
              <w:t>制造业投资总额增速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36</w:t>
            </w:r>
          </w:p>
        </w:tc>
        <w:tc>
          <w:tcPr>
            <w:tcW w:w="4837"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计算逻辑参照编号32，其中地区代码取值逻辑替换为西部地区region_code（d）</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西部地区</w:t>
            </w:r>
            <w:r>
              <w:rPr>
                <w:rFonts w:hint="eastAsia"/>
                <w:lang w:val="en-US" w:eastAsia="zh-CN"/>
              </w:rPr>
              <w:t>制造业投资总额增速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37</w:t>
            </w:r>
          </w:p>
        </w:tc>
        <w:tc>
          <w:tcPr>
            <w:tcW w:w="4837"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计算逻辑参照编号32，其中地区代码取值逻辑替换为东北部地区region_code（e）</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东北部地区</w:t>
            </w:r>
            <w:r>
              <w:rPr>
                <w:rFonts w:hint="eastAsia"/>
                <w:lang w:val="en-US" w:eastAsia="zh-CN"/>
              </w:rPr>
              <w:t>制造业投资总额增速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38</w:t>
            </w:r>
            <w:r>
              <w:rPr>
                <w:rFonts w:hint="default" w:ascii="Calibri" w:hAnsi="Calibri" w:eastAsia="宋体" w:cs="Times New Roman"/>
                <w:b/>
                <w:kern w:val="2"/>
                <w:sz w:val="28"/>
                <w:szCs w:val="22"/>
                <w:vertAlign w:val="baseline"/>
                <w:lang w:eastAsia="zh-CN" w:bidi="ar-SA"/>
              </w:rPr>
              <w:t>_1</w:t>
            </w:r>
          </w:p>
        </w:tc>
        <w:tc>
          <w:tcPr>
            <w:tcW w:w="4837" w:type="dxa"/>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172</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的origin_value字段的值，记为F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的个数为XX</w:t>
            </w:r>
          </w:p>
        </w:tc>
        <w:tc>
          <w:tcPr>
            <w:tcW w:w="4046" w:type="dxa"/>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制造业投资总额增速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表示全国</w:t>
            </w:r>
            <w:r>
              <w:rPr>
                <w:rFonts w:hint="eastAsia"/>
                <w:lang w:val="en-US" w:eastAsia="zh-CN"/>
              </w:rPr>
              <w:t>制造业投资总额增速</w:t>
            </w:r>
            <w:r>
              <w:rPr>
                <w:rFonts w:hint="eastAsia"/>
                <w:vertAlign w:val="baseline"/>
                <w:lang w:val="en-US" w:eastAsia="zh-CN"/>
              </w:rPr>
              <w:t>，计算逻辑参考编号33</w:t>
            </w:r>
          </w:p>
          <w:p>
            <w:pPr>
              <w:keepNext w:val="0"/>
              <w:keepLines w:val="0"/>
              <w:suppressLineNumbers w:val="0"/>
              <w:spacing w:before="0" w:beforeAutospacing="0" w:after="0" w:afterAutospacing="0"/>
              <w:ind w:left="0" w:right="0"/>
              <w:rPr>
                <w:rFonts w:hint="eastAsia" w:asciiTheme="minorHAnsi" w:eastAsiaTheme="minorEastAsia"/>
                <w:b/>
                <w:bCs/>
                <w:sz w:val="28"/>
                <w:szCs w:val="22"/>
                <w:vertAlign w:val="baseline"/>
                <w:lang w:val="en-US" w:eastAsia="zh-CN"/>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w:t>
            </w:r>
          </w:p>
          <w:p>
            <w:pPr>
              <w:pStyle w:val="2"/>
              <w:suppressLineNumbers w:val="0"/>
              <w:spacing w:before="0" w:beforeAutospacing="0" w:after="0" w:afterAutospacing="0"/>
              <w:ind w:left="0" w:right="0"/>
              <w:rPr>
                <w:rFonts w:hint="eastAsia"/>
                <w:lang w:val="en-US" w:eastAsia="zh-CN"/>
              </w:rPr>
            </w:pPr>
          </w:p>
          <w:p>
            <w:pPr>
              <w:keepNext w:val="0"/>
              <w:keepLines w:val="0"/>
              <w:suppressLineNumbers w:val="0"/>
              <w:spacing w:before="0" w:beforeAutospacing="0" w:after="0" w:afterAutospacing="0"/>
              <w:ind w:left="0" w:right="0"/>
              <w:rPr>
                <w:rFonts w:hint="eastAsia"/>
                <w:vertAlign w:val="baseline"/>
                <w:lang w:val="en-US" w:eastAsia="zh-CN"/>
              </w:rPr>
            </w:pPr>
            <w:r>
              <w:rPr>
                <w:rFonts w:hint="eastAsia" w:asciiTheme="minorHAnsi" w:eastAsiaTheme="minorEastAsia"/>
                <w:b/>
                <w:bCs/>
                <w:sz w:val="28"/>
                <w:szCs w:val="22"/>
                <w:vertAlign w:val="baseline"/>
                <w:lang w:val="en-US" w:eastAsia="zh-CN"/>
              </w:rPr>
              <w:t>当XX=0是不做任何显示。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38_</w:t>
            </w:r>
            <w:r>
              <w:rPr>
                <w:rFonts w:hint="default" w:ascii="Calibri" w:hAnsi="Calibri" w:eastAsia="宋体" w:cs="Times New Roman"/>
                <w:b/>
                <w:kern w:val="2"/>
                <w:sz w:val="28"/>
                <w:szCs w:val="22"/>
                <w:vertAlign w:val="baseline"/>
                <w:lang w:eastAsia="zh-CN" w:bidi="ar-SA"/>
              </w:rPr>
              <w:t>2</w:t>
            </w:r>
          </w:p>
        </w:tc>
        <w:tc>
          <w:tcPr>
            <w:tcW w:w="4837" w:type="dxa"/>
          </w:tcPr>
          <w:p>
            <w:pPr>
              <w:keepNext w:val="0"/>
              <w:keepLines w:val="0"/>
              <w:suppressLineNumbers w:val="0"/>
              <w:spacing w:before="0" w:beforeAutospacing="0" w:after="0" w:afterAutospacing="0"/>
              <w:ind w:left="0" w:right="0"/>
              <w:jc w:val="left"/>
              <w:rPr>
                <w:rFonts w:hint="default" w:asciiTheme="minorHAnsi" w:eastAsiaTheme="minorEastAsia"/>
                <w:b/>
                <w:bCs/>
                <w:sz w:val="28"/>
                <w:szCs w:val="32"/>
                <w:vertAlign w:val="baseline"/>
                <w:lang w:val="en-US" w:eastAsia="zh-CN"/>
              </w:rPr>
            </w:pPr>
            <w:r>
              <w:rPr>
                <w:rFonts w:hint="eastAsia" w:asciiTheme="minorHAnsi" w:eastAsiaTheme="minorEastAsia"/>
                <w:b/>
                <w:bCs/>
                <w:sz w:val="28"/>
                <w:szCs w:val="32"/>
                <w:vertAlign w:val="baseline"/>
                <w:lang w:val="en-US" w:eastAsia="zh-CN"/>
              </w:rPr>
              <w:t>展示文字</w:t>
            </w:r>
          </w:p>
        </w:tc>
        <w:tc>
          <w:tcPr>
            <w:tcW w:w="4046" w:type="dxa"/>
          </w:tcPr>
          <w:p>
            <w:pPr>
              <w:keepNext w:val="0"/>
              <w:keepLines w:val="0"/>
              <w:suppressLineNumbers w:val="0"/>
              <w:spacing w:before="0" w:beforeAutospacing="0" w:after="0" w:afterAutospacing="0"/>
              <w:ind w:left="0" w:right="0"/>
              <w:rPr>
                <w:rFonts w:hint="default" w:asciiTheme="minorHAnsi" w:eastAsiaTheme="minorEastAsia"/>
                <w:b/>
                <w:bCs/>
                <w:sz w:val="28"/>
                <w:szCs w:val="22"/>
                <w:vertAlign w:val="baseline"/>
                <w:lang w:val="en-US" w:eastAsia="zh-CN"/>
              </w:rPr>
            </w:pPr>
            <w:commentRangeStart w:id="0"/>
            <w:r>
              <w:rPr>
                <w:rFonts w:hint="eastAsia" w:asciiTheme="minorHAnsi" w:eastAsiaTheme="minorEastAsia"/>
                <w:b/>
                <w:bCs/>
                <w:sz w:val="28"/>
                <w:szCs w:val="22"/>
                <w:vertAlign w:val="baseline"/>
                <w:lang w:val="en-US" w:eastAsia="zh-CN"/>
              </w:rPr>
              <w:t>当XX&gt;0时展示“</w:t>
            </w:r>
            <w:r>
              <w:rPr>
                <w:rFonts w:hint="eastAsia" w:ascii="方正仿宋_GBK" w:hAnsi="方正仿宋_GBK" w:eastAsia="方正仿宋_GBK" w:cs="方正仿宋_GBK"/>
                <w:color w:val="000000"/>
                <w:sz w:val="30"/>
                <w:szCs w:val="24"/>
              </w:rPr>
              <w:t>个老工业城市增速高于全国增速</w:t>
            </w:r>
            <w:r>
              <w:rPr>
                <w:rFonts w:hint="eastAsia" w:asciiTheme="minorHAnsi" w:eastAsiaTheme="minorEastAsia"/>
                <w:b/>
                <w:bCs/>
                <w:sz w:val="28"/>
                <w:szCs w:val="22"/>
                <w:vertAlign w:val="baseline"/>
                <w:lang w:val="en-US" w:eastAsia="zh-CN"/>
              </w:rPr>
              <w:t>”当XX=0展示“全部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asciiTheme="minorHAnsi" w:eastAsiaTheme="minorEastAsia"/>
                <w:b/>
                <w:bCs/>
                <w:sz w:val="28"/>
                <w:szCs w:val="22"/>
                <w:vertAlign w:val="baseline"/>
                <w:lang w:val="en-US" w:eastAsia="zh-CN"/>
              </w:rPr>
              <w:t>”。</w:t>
            </w:r>
            <w:commentRangeEnd w:id="0"/>
            <w:r>
              <w:rPr>
                <w:rFonts w:hint="default"/>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39_1</w:t>
            </w:r>
          </w:p>
        </w:tc>
        <w:tc>
          <w:tcPr>
            <w:tcW w:w="4837" w:type="dxa"/>
            <w:vAlign w:val="top"/>
          </w:tcPr>
          <w:p>
            <w:pPr>
              <w:keepNext w:val="0"/>
              <w:keepLines w:val="0"/>
              <w:suppressLineNumbers w:val="0"/>
              <w:spacing w:before="0" w:beforeAutospacing="0" w:after="0" w:afterAutospacing="0"/>
              <w:ind w:left="0" w:right="0"/>
              <w:jc w:val="left"/>
              <w:rPr>
                <w:rFonts w:hint="eastAsia" w:hAnsi="等线" w:cs="Times New Roman" w:asciiTheme="minorHAnsi" w:eastAsiaTheme="minorEastAsia"/>
                <w:b/>
                <w:bCs/>
                <w:kern w:val="2"/>
                <w:sz w:val="28"/>
                <w:szCs w:val="32"/>
                <w:vertAlign w:val="baseline"/>
                <w:lang w:val="en-US" w:eastAsia="zh-CN" w:bidi="ar-SA"/>
              </w:rPr>
            </w:pPr>
            <w:r>
              <w:rPr>
                <w:rFonts w:hint="eastAsia" w:asciiTheme="minorHAnsi" w:eastAsiaTheme="minorEastAsia"/>
                <w:b/>
                <w:bCs/>
                <w:sz w:val="28"/>
                <w:szCs w:val="22"/>
                <w:vertAlign w:val="baseline"/>
                <w:lang w:val="en-US" w:eastAsia="zh-CN"/>
              </w:rPr>
              <w:t>参照编号38的取值逻辑，计算F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，并将数值倒序排列，取数值最大的前三个region_code，关联region表，取对应的name字段</w:t>
            </w:r>
          </w:p>
        </w:tc>
        <w:tc>
          <w:tcPr>
            <w:tcW w:w="4046" w:type="dxa"/>
            <w:vAlign w:val="top"/>
          </w:tcPr>
          <w:p>
            <w:pPr>
              <w:keepNext w:val="0"/>
              <w:keepLines w:val="0"/>
              <w:suppressLineNumbers w:val="0"/>
              <w:spacing w:before="0" w:beforeAutospacing="0" w:after="0" w:afterAutospacing="0"/>
              <w:ind w:left="0" w:right="0"/>
              <w:rPr>
                <w:rFonts w:hint="eastAsia"/>
                <w:lang w:val="en-US" w:eastAsia="zh-CN"/>
              </w:rPr>
            </w:pPr>
            <w:commentRangeStart w:id="1"/>
            <w:r>
              <w:rPr>
                <w:rFonts w:hint="eastAsia"/>
                <w:lang w:val="en-US" w:eastAsia="zh-CN"/>
              </w:rPr>
              <w:t>当XX大于0时展示全国制造业投资总额增速前3的城市，城市名称定位name。“，name、name、name等”。</w:t>
            </w:r>
          </w:p>
          <w:p>
            <w:pPr>
              <w:keepNext w:val="0"/>
              <w:keepLines w:val="0"/>
              <w:suppressLineNumbers w:val="0"/>
              <w:tabs>
                <w:tab w:val="left" w:pos="853"/>
              </w:tabs>
              <w:bidi w:val="0"/>
              <w:spacing w:before="0" w:beforeAutospacing="0" w:after="0" w:afterAutospacing="0"/>
              <w:ind w:left="0" w:right="0"/>
              <w:jc w:val="left"/>
              <w:rPr>
                <w:rFonts w:hint="default"/>
                <w:lang w:val="en-US" w:eastAsia="zh-CN"/>
              </w:rPr>
            </w:pPr>
            <w:r>
              <w:rPr>
                <w:rFonts w:hint="eastAsia"/>
                <w:lang w:val="en-US" w:eastAsia="zh-CN"/>
              </w:rPr>
              <w:t>当XX等于0时不展示任何内容。</w:t>
            </w:r>
            <w:commentRangeEnd w:id="1"/>
            <w:r>
              <w:rPr>
                <w:rFonts w:hint="default"/>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39_2</w:t>
            </w:r>
          </w:p>
        </w:tc>
        <w:tc>
          <w:tcPr>
            <w:tcW w:w="4837" w:type="dxa"/>
            <w:vAlign w:val="top"/>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参照编号38的取值逻辑，计算F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＞20%的个数</w:t>
            </w:r>
          </w:p>
        </w:tc>
        <w:tc>
          <w:tcPr>
            <w:tcW w:w="4046" w:type="dxa"/>
            <w:vAlign w:val="top"/>
          </w:tcPr>
          <w:p>
            <w:pPr>
              <w:keepNext w:val="0"/>
              <w:keepLines w:val="0"/>
              <w:suppressLineNumbers w:val="0"/>
              <w:spacing w:before="0" w:beforeAutospacing="0" w:after="0" w:afterAutospacing="0"/>
              <w:ind w:left="0" w:right="0"/>
              <w:rPr>
                <w:rFonts w:hint="default"/>
                <w:vertAlign w:val="baseline"/>
                <w:lang w:val="en-US" w:eastAsia="zh-CN"/>
              </w:rPr>
            </w:pPr>
            <w:commentRangeStart w:id="2"/>
            <w:r>
              <w:rPr>
                <w:rFonts w:hint="eastAsia"/>
                <w:vertAlign w:val="baseline"/>
                <w:lang w:val="en-US" w:eastAsia="zh-CN"/>
              </w:rPr>
              <w:t>全国</w:t>
            </w:r>
            <w:r>
              <w:rPr>
                <w:rFonts w:hint="eastAsia"/>
                <w:lang w:val="en-US" w:eastAsia="zh-CN"/>
              </w:rPr>
              <w:t>制造业投资总额增速超过20%的城市的数量为XX。</w:t>
            </w:r>
            <w:commentRangeEnd w:id="2"/>
            <w:r>
              <w:rPr>
                <w:rFonts w:hint="default"/>
              </w:rPr>
              <w:comment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39_3</w:t>
            </w:r>
          </w:p>
        </w:tc>
        <w:tc>
          <w:tcPr>
            <w:tcW w:w="4837" w:type="dxa"/>
            <w:vAlign w:val="top"/>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文字展示</w:t>
            </w:r>
          </w:p>
        </w:tc>
        <w:tc>
          <w:tcPr>
            <w:tcW w:w="4046" w:type="dxa"/>
            <w:vAlign w:val="top"/>
          </w:tcPr>
          <w:p>
            <w:pPr>
              <w:pStyle w:val="2"/>
              <w:suppressLineNumbers w:val="0"/>
              <w:spacing w:before="0" w:beforeAutospacing="0" w:after="0" w:afterAutospacing="0"/>
              <w:ind w:left="0" w:right="0"/>
              <w:rPr>
                <w:rFonts w:hint="default" w:ascii="方正仿宋_GBK" w:hAnsi="方正仿宋_GBK" w:eastAsia="方正仿宋_GBK" w:cs="方正仿宋_GBK"/>
                <w:color w:val="000000"/>
                <w:sz w:val="30"/>
                <w:u w:color="auto"/>
              </w:rPr>
            </w:pPr>
            <w:commentRangeStart w:id="3"/>
            <w:r>
              <w:rPr>
                <w:rFonts w:hint="eastAsia"/>
                <w:lang w:val="en-US" w:eastAsia="zh-CN"/>
              </w:rPr>
              <w:t>当XX大于0时展示“</w:t>
            </w:r>
            <w:r>
              <w:rPr>
                <w:rFonts w:hint="default" w:ascii="方正仿宋_GBK" w:hAnsi="方正仿宋_GBK" w:eastAsia="方正仿宋_GBK" w:cs="方正仿宋_GBK"/>
                <w:color w:val="000000"/>
                <w:sz w:val="30"/>
                <w:u w:color="auto"/>
              </w:rPr>
              <w:t>个城市增速超过</w:t>
            </w:r>
            <w:r>
              <w:rPr>
                <w:rFonts w:hint="eastAsia"/>
                <w:lang w:val="en-US" w:eastAsia="zh-CN"/>
              </w:rPr>
              <w:t>”</w:t>
            </w:r>
          </w:p>
          <w:p>
            <w:pPr>
              <w:pStyle w:val="2"/>
              <w:suppressLineNumbers w:val="0"/>
              <w:spacing w:before="0" w:beforeAutospacing="0" w:after="0" w:afterAutospacing="0"/>
              <w:ind w:left="0" w:right="0"/>
              <w:rPr>
                <w:rFonts w:hint="default"/>
                <w:lang w:val="en-US" w:eastAsia="zh-CN"/>
              </w:rPr>
            </w:pPr>
            <w:r>
              <w:rPr>
                <w:rFonts w:hint="eastAsia"/>
                <w:lang w:val="en-US" w:eastAsia="zh-CN"/>
              </w:rPr>
              <w:t>当XX等于0时不做任何展示。</w:t>
            </w:r>
            <w:commentRangeEnd w:id="3"/>
            <w:r>
              <w:rPr>
                <w:rFonts w:hint="default"/>
              </w:rPr>
              <w:comment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39_4</w:t>
            </w:r>
          </w:p>
        </w:tc>
        <w:tc>
          <w:tcPr>
            <w:tcW w:w="4837" w:type="dxa"/>
            <w:vAlign w:val="top"/>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固定数值+标点展示。</w:t>
            </w:r>
          </w:p>
        </w:tc>
        <w:tc>
          <w:tcPr>
            <w:tcW w:w="4046" w:type="dxa"/>
            <w:vAlign w:val="top"/>
          </w:tcPr>
          <w:p>
            <w:pPr>
              <w:keepNext w:val="0"/>
              <w:keepLines w:val="0"/>
              <w:suppressLineNumbers w:val="0"/>
              <w:spacing w:before="0" w:beforeAutospacing="0" w:after="0" w:afterAutospacing="0"/>
              <w:ind w:left="0" w:right="0"/>
              <w:rPr>
                <w:rFonts w:hint="eastAsia"/>
                <w:lang w:val="en-US" w:eastAsia="zh-CN"/>
              </w:rPr>
            </w:pPr>
            <w:commentRangeStart w:id="4"/>
            <w:r>
              <w:rPr>
                <w:rFonts w:hint="eastAsia"/>
                <w:lang w:val="en-US" w:eastAsia="zh-CN"/>
              </w:rPr>
              <w:t>当XX大于0时展示“</w:t>
            </w:r>
            <w:r>
              <w:rPr>
                <w:rFonts w:hint="default" w:ascii="方正仿宋_GBK" w:hAnsi="方正仿宋_GBK" w:eastAsia="方正仿宋_GBK" w:cs="方正仿宋_GBK"/>
                <w:color w:val="000000"/>
                <w:sz w:val="30"/>
                <w:szCs w:val="30"/>
                <w:lang w:val="en-US" w:eastAsia="zh-CN"/>
              </w:rPr>
              <w:t>20%</w:t>
            </w:r>
            <w:r>
              <w:rPr>
                <w:rFonts w:hint="eastAsia" w:ascii="方正仿宋_GBK" w:hAnsi="方正仿宋_GBK" w:eastAsia="方正仿宋_GBK" w:cs="方正仿宋_GBK"/>
                <w:color w:val="000000"/>
                <w:sz w:val="30"/>
                <w:szCs w:val="30"/>
                <w:lang w:val="en-US" w:eastAsia="zh-CN"/>
              </w:rPr>
              <w:t>。</w:t>
            </w:r>
            <w:r>
              <w:rPr>
                <w:rFonts w:hint="eastAsia"/>
                <w:lang w:val="en-US" w:eastAsia="zh-CN"/>
              </w:rPr>
              <w:t>”。</w:t>
            </w:r>
          </w:p>
          <w:p>
            <w:pPr>
              <w:keepNext w:val="0"/>
              <w:keepLines w:val="0"/>
              <w:suppressLineNumbers w:val="0"/>
              <w:tabs>
                <w:tab w:val="left" w:pos="853"/>
              </w:tabs>
              <w:bidi w:val="0"/>
              <w:spacing w:before="0" w:beforeAutospacing="0" w:after="0" w:afterAutospacing="0"/>
              <w:ind w:left="0" w:right="0"/>
              <w:jc w:val="left"/>
              <w:rPr>
                <w:rFonts w:hint="default"/>
                <w:lang w:val="en-US" w:eastAsia="zh-CN"/>
              </w:rPr>
            </w:pPr>
            <w:r>
              <w:rPr>
                <w:rFonts w:hint="eastAsia"/>
                <w:lang w:val="en-US" w:eastAsia="zh-CN"/>
              </w:rPr>
              <w:t>当XX等于0时不展示任何内容。</w:t>
            </w:r>
            <w:commentRangeEnd w:id="4"/>
            <w:r>
              <w:rPr>
                <w:rFonts w:hint="default"/>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vAlign w:val="top"/>
          </w:tcPr>
          <w:p>
            <w:pPr>
              <w:keepNext w:val="0"/>
              <w:keepLines w:val="0"/>
              <w:suppressLineNumbers w:val="0"/>
              <w:spacing w:before="0" w:beforeAutospacing="0" w:after="0" w:afterAutospacing="0"/>
              <w:ind w:left="0" w:right="0"/>
              <w:jc w:val="center"/>
              <w:rPr>
                <w:rFonts w:hint="eastAsia" w:ascii="Calibri" w:hAnsi="Calibri" w:eastAsia="方正仿宋_GBK" w:cs="Times New Roman"/>
                <w:b/>
                <w:kern w:val="2"/>
                <w:sz w:val="28"/>
                <w:szCs w:val="22"/>
                <w:vertAlign w:val="baseline"/>
                <w:lang w:val="en-US" w:eastAsia="zh-CN" w:bidi="ar-SA"/>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3</w:t>
            </w:r>
          </w:p>
        </w:tc>
        <w:tc>
          <w:tcPr>
            <w:tcW w:w="4837" w:type="dxa"/>
            <w:vAlign w:val="top"/>
          </w:tcPr>
          <w:p>
            <w:pPr>
              <w:pStyle w:val="2"/>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sz w:val="28"/>
                <w:szCs w:val="22"/>
                <w:vertAlign w:val="baseline"/>
                <w:lang w:val="en-US" w:eastAsia="zh-CN"/>
              </w:rPr>
              <w:t>将23、25~28以及32、34~37的计算值以柱图展示，并标注数值和对应地区类型，并用两种颜色代表不同投资类型的柱图</w:t>
            </w:r>
          </w:p>
        </w:tc>
        <w:tc>
          <w:tcPr>
            <w:tcW w:w="4046" w:type="dxa"/>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sz w:val="28"/>
                <w:szCs w:val="22"/>
                <w:vertAlign w:val="baseline"/>
                <w:lang w:val="en-US" w:eastAsia="zh-CN"/>
              </w:rPr>
              <w:t>全部城市、东部、中部、西部、东北各地区类型的固定资产投资和制造业投资增速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41</w:t>
            </w:r>
          </w:p>
        </w:tc>
        <w:tc>
          <w:tcPr>
            <w:tcW w:w="4837"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根据编号29计算的F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固定资产投资增长最快的10个老工业城市，并展示其：地区、省名称、市名称、增速；按增速从快到满的排名1-10,第一名地区t3_d1,第一名省份t3_p1，第一名城市t3_c1,第一名增速t3_s1；第二名地区t3_d2,第二名省份t3_p2，第二名城市t3_c2,第二名增速t3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42</w:t>
            </w:r>
          </w:p>
        </w:tc>
        <w:tc>
          <w:tcPr>
            <w:tcW w:w="4837"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参照编号41的计算逻辑，F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固定资产投资增长最慢的10个老工业城市，并展示其：地区、省名称、市名称、增速；按增速从慢到快的排名1-10,第一名地区t4_d1,第一名省份t4_p1，第一名城市t4_c1,第一名增速t4_s1；第二名地区t4_d2,第二名省份t4_p2，第二名城市t4_c2,第二名增速t4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43</w:t>
            </w:r>
          </w:p>
        </w:tc>
        <w:tc>
          <w:tcPr>
            <w:tcW w:w="4837"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根据编号38计算的F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制造业投资增长最快的10个老工业城市，并展示其：地区、省名称、市名称、增速；按增速从快到慢的排名1-10,第一名地区t5_d1,第一名省份t5_p1，第一名城市t5_c1,第一名增速t5_s1；第二名地区t5_d2,第二名省份t5_p2，第二名城市t5_c2,第二名增速t5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4"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44</w:t>
            </w:r>
          </w:p>
        </w:tc>
        <w:tc>
          <w:tcPr>
            <w:tcW w:w="4837"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参照编号43的计算逻辑，F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04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制造业投资增长最慢的10个老工业城市，并展示其：地区、省名称、市名称、增速；按增速从慢到快的排名1-10,第一名地区t6_d1,第一名省份t6_p1，第一名城市t6_c1,第一名增速t6_s1；第二名地区t6_d2,第二名省份t6_p2，第二名城市t6_c2,第二名增速t6_s2，依次类推到第10名。</w:t>
            </w:r>
          </w:p>
        </w:tc>
      </w:tr>
    </w:tbl>
    <w:p>
      <w:pPr>
        <w:spacing w:before="156" w:beforeLines="50"/>
        <w:ind w:firstLine="600" w:firstLineChars="200"/>
        <w:outlineLvl w:val="0"/>
        <w:rPr>
          <w:rFonts w:ascii="Times New Roman" w:hAnsi="Times New Roman" w:eastAsia="方正黑体_GBK"/>
          <w:color w:val="000000"/>
          <w:sz w:val="30"/>
          <w:szCs w:val="30"/>
        </w:rPr>
      </w:pPr>
      <w:r>
        <w:rPr>
          <w:rFonts w:ascii="Times New Roman" w:hAnsi="Times New Roman" w:eastAsia="方正黑体_GBK"/>
          <w:color w:val="000000"/>
          <w:sz w:val="30"/>
          <w:szCs w:val="30"/>
        </w:rPr>
        <w:t>三、工业</w:t>
      </w:r>
      <w:r>
        <w:rPr>
          <w:rFonts w:hint="eastAsia" w:ascii="Times New Roman" w:hAnsi="Times New Roman" w:eastAsia="方正黑体_GBK"/>
          <w:color w:val="000000"/>
          <w:sz w:val="30"/>
          <w:szCs w:val="30"/>
        </w:rPr>
        <w:t>运行逐步企稳</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老工业城市{{date1}}工业增加值{{date2}}</w:t>
      </w:r>
      <w:r>
        <w:rPr>
          <w:rFonts w:hint="eastAsia" w:ascii="Times New Roman" w:hAnsi="Times New Roman" w:eastAsia="方正仿宋_GBK"/>
          <w:color w:val="000000"/>
          <w:sz w:val="30"/>
          <w:szCs w:val="24"/>
        </w:rPr>
        <w:t>{{45}}</w:t>
      </w:r>
      <w:r>
        <w:rPr>
          <w:rFonts w:hint="eastAsia" w:ascii="Times New Roman" w:hAnsi="Times New Roman" w:eastAsia="方正仿宋_GBK"/>
          <w:color w:val="000000"/>
          <w:sz w:val="30"/>
          <w:szCs w:val="30"/>
        </w:rPr>
        <w:t>，</w:t>
      </w:r>
      <w:r>
        <w:rPr>
          <w:rFonts w:hint="eastAsia" w:ascii="Times New Roman" w:hAnsi="Times New Roman" w:eastAsia="方正仿宋_GBK"/>
          <w:color w:val="000000"/>
          <w:sz w:val="30"/>
          <w:szCs w:val="24"/>
        </w:rPr>
        <w:t>{{47}}</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增速（</w:t>
      </w:r>
      <w:r>
        <w:rPr>
          <w:rFonts w:hint="eastAsia" w:ascii="Times New Roman" w:hAnsi="Times New Roman" w:eastAsia="方正仿宋_GBK"/>
          <w:color w:val="000000"/>
          <w:sz w:val="30"/>
          <w:szCs w:val="24"/>
        </w:rPr>
        <w:t>{{47</w:t>
      </w:r>
      <w:r>
        <w:rPr>
          <w:rFonts w:ascii="Times New Roman" w:hAnsi="Times New Roman" w:eastAsia="方正仿宋_GBK"/>
          <w:color w:val="000000"/>
          <w:sz w:val="30"/>
          <w:szCs w:val="24"/>
        </w:rPr>
        <w:t>_</w:t>
      </w:r>
      <w:r>
        <w:rPr>
          <w:rFonts w:hint="eastAsia" w:ascii="Times New Roman" w:hAnsi="Times New Roman" w:eastAsia="方正仿宋_GBK"/>
          <w:color w:val="000000"/>
          <w:sz w:val="30"/>
          <w:szCs w:val="24"/>
        </w:rPr>
        <w:t>5}}</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分区域看，东部地区</w:t>
      </w:r>
      <w:r>
        <w:rPr>
          <w:rFonts w:hint="eastAsia" w:ascii="Times New Roman" w:hAnsi="Times New Roman" w:eastAsia="方正仿宋_GBK"/>
          <w:color w:val="000000"/>
          <w:sz w:val="30"/>
          <w:szCs w:val="24"/>
        </w:rPr>
        <w:t>{{48}}</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{{49}}</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{{50}}</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{{51}}</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{{52</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{{52_2}}</w:t>
      </w:r>
      <w:r>
        <w:rPr>
          <w:rFonts w:hint="eastAsia" w:ascii="Times New Roman" w:hAnsi="Times New Roman" w:eastAsia="方正仿宋_GBK"/>
          <w:color w:val="000000"/>
          <w:sz w:val="30"/>
          <w:szCs w:val="24"/>
        </w:rPr>
        <w:t>{{53}}</w:t>
      </w:r>
      <w:r>
        <w:rPr>
          <w:rFonts w:ascii="Times New Roman" w:hAnsi="Times New Roman" w:eastAsia="方正仿宋_GBK"/>
          <w:color w:val="000000"/>
          <w:sz w:val="30"/>
          <w:szCs w:val="30"/>
        </w:rPr>
        <w:t>等地增长较快。</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w:t>
      </w:r>
      <w:r>
        <w:rPr>
          <w:rFonts w:hint="eastAsia" w:ascii="Times New Roman" w:hAnsi="Times New Roman" w:eastAsia="方正仿宋_GBK"/>
          <w:color w:val="000000"/>
          <w:sz w:val="30"/>
          <w:szCs w:val="30"/>
        </w:rPr>
        <w:t>城市</w:t>
      </w:r>
      <w:r>
        <w:rPr>
          <w:rFonts w:hint="default" w:ascii="Times New Roman" w:hAnsi="Times New Roman" w:eastAsia="方正仿宋_GBK"/>
          <w:color w:val="000000"/>
          <w:sz w:val="30"/>
          <w:szCs w:val="30"/>
        </w:rPr>
        <w:t>{{date1}}</w:t>
      </w:r>
      <w:r>
        <w:rPr>
          <w:rFonts w:ascii="Times New Roman" w:hAnsi="Times New Roman" w:eastAsia="方正仿宋_GBK"/>
          <w:color w:val="000000"/>
          <w:sz w:val="30"/>
          <w:szCs w:val="30"/>
        </w:rPr>
        <w:t>制造业增加值{{date</w:t>
      </w:r>
      <w:r>
        <w:rPr>
          <w:rFonts w:hint="eastAsia" w:ascii="Times New Roman" w:hAnsi="Times New Roman" w:eastAsia="方正仿宋_GBK"/>
          <w:color w:val="000000"/>
          <w:sz w:val="30"/>
          <w:szCs w:val="30"/>
        </w:rPr>
        <w:t>2</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{{54}}</w:t>
      </w:r>
      <w:r>
        <w:rPr>
          <w:rFonts w:ascii="Times New Roman" w:hAnsi="Times New Roman" w:eastAsia="方正仿宋_GBK"/>
          <w:color w:val="000000"/>
          <w:sz w:val="30"/>
          <w:szCs w:val="30"/>
        </w:rPr>
        <w:t>。分区域看，东部地区</w:t>
      </w:r>
      <w:r>
        <w:rPr>
          <w:rFonts w:hint="eastAsia" w:ascii="Times New Roman" w:hAnsi="Times New Roman" w:eastAsia="方正仿宋_GBK"/>
          <w:color w:val="000000"/>
          <w:sz w:val="30"/>
          <w:szCs w:val="24"/>
        </w:rPr>
        <w:t>{{56}}</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{{57}}</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{{58}}</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{{59}}</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{{60</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{{60_2}}</w:t>
      </w:r>
      <w:r>
        <w:rPr>
          <w:rFonts w:hint="eastAsia" w:ascii="Times New Roman" w:hAnsi="Times New Roman" w:eastAsia="方正仿宋_GBK"/>
          <w:color w:val="000000"/>
          <w:sz w:val="30"/>
          <w:szCs w:val="24"/>
        </w:rPr>
        <w:t>{{61</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{{61_2}}{{61_3}}</w:t>
      </w:r>
      <w:r>
        <w:rPr>
          <w:rFonts w:hint="eastAsia" w:ascii="Times New Roman" w:hAnsi="Times New Roman" w:eastAsia="方正仿宋_GBK"/>
          <w:color w:val="000000"/>
          <w:sz w:val="30"/>
          <w:szCs w:val="24"/>
        </w:rPr>
        <w:t>。</w:t>
      </w:r>
    </w:p>
    <w:p>
      <w:pPr>
        <w:spacing w:before="156" w:beforeLines="50"/>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表4</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3_4}}</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rPr>
          <w:trHeight w:val="397" w:hRule="exact"/>
          <w:tblHeader/>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rPr>
          <w:trHeight w:val="397" w:hRule="exact"/>
          <w:tblHeader/>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rPr>
          <w:trHeight w:val="9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t7</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_s1}}</w:t>
            </w:r>
          </w:p>
        </w:tc>
        <w:tc>
          <w:tcPr>
            <w:tcW w:w="842" w:type="dxa"/>
            <w:tcBorders>
              <w:top w:val="single" w:color="auto" w:sz="4" w:space="0"/>
            </w:tcBorders>
            <w:vAlign w:val="center"/>
          </w:tcPr>
          <w:p>
            <w:pPr>
              <w:jc w:val="center"/>
              <w:rPr>
                <w:rFonts w:ascii="Times New Roman" w:hAnsi="Times New Roman" w:eastAsia="仿宋"/>
                <w:color w:val="00000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t8</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_s1}}</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_s2}}</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_s2}}</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_s3}}</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_s3}}</w:t>
            </w:r>
          </w:p>
        </w:tc>
      </w:tr>
      <w:tr>
        <w:trPr>
          <w:trHeight w:val="9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_s4}}</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_s4}}</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_s5}}</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_s5}}</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_s6}}</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_s6}}</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_s7}}</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_s7}}</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_s8}}</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_s8}}</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_s9}}</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_s9}}</w:t>
            </w:r>
          </w:p>
        </w:tc>
      </w:tr>
      <w:tr>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t7</w:t>
            </w:r>
            <w:r>
              <w:rPr>
                <w:rFonts w:ascii="Times New Roman" w:hAnsi="Times New Roman" w:eastAsia="仿宋"/>
                <w:color w:val="000000"/>
              </w:rPr>
              <w:t>_s10}}</w:t>
            </w:r>
          </w:p>
        </w:tc>
        <w:tc>
          <w:tcPr>
            <w:tcW w:w="842" w:type="dxa"/>
            <w:tcBorders>
              <w:bottom w:val="single" w:color="auto" w:sz="12" w:space="0"/>
            </w:tcBorders>
            <w:vAlign w:val="center"/>
          </w:tcPr>
          <w:p>
            <w:pPr>
              <w:jc w:val="center"/>
              <w:rPr>
                <w:rFonts w:ascii="Times New Roman" w:hAnsi="Times New Roman" w:eastAsia="仿宋"/>
                <w:color w:val="00000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t8</w:t>
            </w:r>
            <w:r>
              <w:rPr>
                <w:rFonts w:ascii="Times New Roman" w:hAnsi="Times New Roman" w:eastAsia="仿宋"/>
                <w:color w:val="000000"/>
              </w:rPr>
              <w:t>_s10}}</w:t>
            </w:r>
          </w:p>
        </w:tc>
      </w:tr>
    </w:tbl>
    <w:p>
      <w:pPr>
        <w:spacing w:before="312" w:beforeLines="100"/>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表5</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3_5}}</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rPr>
          <w:trHeight w:val="397" w:hRule="exact"/>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rPr>
          <w:trHeight w:val="397" w:hRule="exact"/>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rPr>
          <w:trHeight w:val="28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t9</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_s1}}</w:t>
            </w:r>
          </w:p>
        </w:tc>
        <w:tc>
          <w:tcPr>
            <w:tcW w:w="842" w:type="dxa"/>
            <w:tcBorders>
              <w:top w:val="single" w:color="auto" w:sz="4" w:space="0"/>
            </w:tcBorders>
            <w:vAlign w:val="center"/>
          </w:tcPr>
          <w:p>
            <w:pPr>
              <w:jc w:val="center"/>
              <w:rPr>
                <w:rFonts w:ascii="Times New Roman" w:hAnsi="Times New Roman" w:eastAsia="仿宋"/>
                <w:color w:val="00000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t10</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_s1}}</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_s2}}</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_s2}}</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_s3}}</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_s3}}</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_s4}}</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_s4}}</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_s5}}</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_s5}}</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_s6}}</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_s6}}</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_s7}}</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_s7}}</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_s8}}</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_s8}}</w:t>
            </w:r>
          </w:p>
        </w:tc>
      </w:tr>
      <w:tr>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_s9}}</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_s9}}</w:t>
            </w:r>
          </w:p>
        </w:tc>
      </w:tr>
      <w:tr>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t9</w:t>
            </w:r>
            <w:r>
              <w:rPr>
                <w:rFonts w:ascii="Times New Roman" w:hAnsi="Times New Roman" w:eastAsia="仿宋"/>
                <w:color w:val="000000"/>
              </w:rPr>
              <w:t>_s10}}</w:t>
            </w:r>
          </w:p>
        </w:tc>
        <w:tc>
          <w:tcPr>
            <w:tcW w:w="842" w:type="dxa"/>
            <w:tcBorders>
              <w:bottom w:val="single" w:color="auto" w:sz="12" w:space="0"/>
            </w:tcBorders>
            <w:vAlign w:val="center"/>
          </w:tcPr>
          <w:p>
            <w:pPr>
              <w:jc w:val="center"/>
              <w:rPr>
                <w:rFonts w:ascii="Times New Roman" w:hAnsi="Times New Roman" w:eastAsia="仿宋"/>
                <w:color w:val="00000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t10</w:t>
            </w:r>
            <w:r>
              <w:rPr>
                <w:rFonts w:ascii="Times New Roman" w:hAnsi="Times New Roman" w:eastAsia="仿宋"/>
                <w:color w:val="000000"/>
              </w:rPr>
              <w:t>_s10}}</w:t>
            </w:r>
          </w:p>
        </w:tc>
      </w:tr>
    </w:tbl>
    <w:p>
      <w:pPr>
        <w:spacing w:before="156" w:beforeLines="50" w:line="360" w:lineRule="auto"/>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图3</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rPr>
        <w:t>各地区</w:t>
      </w:r>
      <w:r>
        <w:rPr>
          <w:rFonts w:ascii="Times New Roman" w:hAnsi="Times New Roman" w:eastAsia="方正仿宋_GBK"/>
          <w:b/>
          <w:color w:val="000000"/>
          <w:sz w:val="24"/>
          <w:szCs w:val="24"/>
        </w:rPr>
        <w:t>老工业城市工业</w:t>
      </w:r>
      <w:r>
        <w:rPr>
          <w:rFonts w:hint="eastAsia" w:ascii="Times New Roman" w:hAnsi="Times New Roman" w:eastAsia="方正仿宋_GBK"/>
          <w:b/>
          <w:color w:val="000000"/>
          <w:sz w:val="24"/>
          <w:szCs w:val="24"/>
        </w:rPr>
        <w:t>及</w:t>
      </w:r>
      <w:r>
        <w:rPr>
          <w:rFonts w:ascii="Times New Roman" w:hAnsi="Times New Roman" w:eastAsia="方正仿宋_GBK"/>
          <w:b/>
          <w:color w:val="000000"/>
          <w:sz w:val="24"/>
          <w:szCs w:val="24"/>
        </w:rPr>
        <w:t>制造业增加值增速</w:t>
      </w:r>
    </w:p>
    <w:p>
      <w:pPr>
        <w:jc w:val="center"/>
        <w:rPr>
          <w:rFonts w:ascii="Times New Roman" w:hAnsi="Times New Roman"/>
          <w:color w:val="000000"/>
          <w:szCs w:val="20"/>
        </w:rPr>
      </w:pPr>
      <w:r>
        <w:rPr>
          <w:rFonts w:ascii="Times New Roman" w:hAnsi="Times New Roman" w:eastAsia="方正仿宋_GBK"/>
          <w:color w:val="000000"/>
        </w:rPr>
        <w:drawing>
          <wp:inline distT="0" distB="0" distL="114300" distR="114300">
            <wp:extent cx="5080000" cy="3810000"/>
            <wp:effectExtent l="6350" t="6350" r="19050" b="19050"/>
            <wp:docPr id="11" name="图表 11" descr="{{pic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3"/>
        <w:bidi w:val="0"/>
        <w:rPr>
          <w:rFonts w:hint="eastAsia"/>
          <w:lang w:val="en-US" w:eastAsia="zh-CN"/>
        </w:rPr>
      </w:pPr>
      <w:r>
        <w:rPr>
          <w:rFonts w:hint="eastAsia"/>
          <w:lang w:val="en-US" w:eastAsia="zh-CN"/>
        </w:rPr>
        <w:t>对应逻辑</w:t>
      </w:r>
    </w:p>
    <w:tbl>
      <w:tblPr>
        <w:tblStyle w:val="18"/>
        <w:tblW w:w="9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4928"/>
        <w:gridCol w:w="4195"/>
      </w:tblGrid>
      <w:tr>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编号</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取值逻辑</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ascii="Calibri" w:hAnsi="Calibri" w:eastAsia="宋体" w:cs="Times New Roman"/>
                <w:b/>
                <w:kern w:val="2"/>
                <w:sz w:val="28"/>
                <w:szCs w:val="22"/>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45</w:t>
            </w:r>
          </w:p>
        </w:tc>
        <w:tc>
          <w:tcPr>
            <w:tcW w:w="4945" w:type="dxa"/>
          </w:tcPr>
          <w:p>
            <w:pPr>
              <w:pStyle w:val="2"/>
              <w:suppressLineNumbers w:val="0"/>
              <w:spacing w:before="0" w:beforeAutospacing="0" w:after="0" w:afterAutospacing="0"/>
              <w:ind w:left="0" w:right="0"/>
              <w:rPr>
                <w:rStyle w:val="12"/>
                <w:rFonts w:hint="default"/>
                <w:lang w:val="en-US" w:eastAsia="zh-CN"/>
              </w:rPr>
            </w:pPr>
            <w:r>
              <w:rPr>
                <w:rFonts w:hint="eastAsia" w:ascii="Calibri" w:hAnsi="Calibri" w:eastAsia="宋体" w:cs="Times New Roman"/>
                <w:b/>
                <w:kern w:val="2"/>
                <w:sz w:val="28"/>
                <w:szCs w:val="22"/>
                <w:vertAlign w:val="baseline"/>
                <w:lang w:val="en-US" w:eastAsia="zh-CN" w:bidi="ar-SA"/>
              </w:rPr>
              <w:t>全部老工业城市region_code（a）关联indicator_data表，限定indicator_id=</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174</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，取indicator_date_tag=</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2020</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的origin_value字段的值，计算平均值并记作</w:t>
            </w:r>
            <w:r>
              <w:rPr>
                <w:rFonts w:hint="eastAsia"/>
                <w:lang w:val="en-US" w:eastAsia="zh-CN"/>
              </w:rPr>
              <w:t>Bxxxx。</w:t>
            </w:r>
          </w:p>
        </w:tc>
        <w:tc>
          <w:tcPr>
            <w:tcW w:w="4226" w:type="dxa"/>
          </w:tcPr>
          <w:p>
            <w:pPr>
              <w:pStyle w:val="2"/>
              <w:suppressLineNumbers w:val="0"/>
              <w:spacing w:before="0" w:beforeAutospacing="0" w:after="0" w:afterAutospacing="0"/>
              <w:ind w:left="0" w:right="0"/>
              <w:rPr>
                <w:rFonts w:hint="eastAsia"/>
                <w:lang w:val="en-US" w:eastAsia="zh-CN"/>
              </w:rPr>
            </w:pPr>
            <w:r>
              <w:rPr>
                <w:rFonts w:hint="eastAsia"/>
                <w:lang w:val="en-US" w:eastAsia="zh-CN"/>
              </w:rPr>
              <w:t>Bxxxx</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表示全部老工业城市工业增加值总额增速</w:t>
            </w:r>
          </w:p>
          <w:p>
            <w:pPr>
              <w:pStyle w:val="2"/>
              <w:suppressLineNumbers w:val="0"/>
              <w:spacing w:before="0" w:beforeAutospacing="0" w:after="0" w:afterAutospacing="0"/>
              <w:ind w:left="0" w:right="0"/>
              <w:rPr>
                <w:rFonts w:hint="default"/>
                <w:lang w:val="en-US" w:eastAsia="zh-CN"/>
              </w:rPr>
            </w:pPr>
            <w:r>
              <w:rPr>
                <w:rFonts w:hint="eastAsia"/>
                <w:b w:val="0"/>
                <w:bCs/>
                <w:color w:val="000000" w:themeColor="text1"/>
                <w:vertAlign w:val="baseline"/>
                <w:lang w:val="en-US" w:eastAsia="zh-CN"/>
                <w14:textFill>
                  <w14:solidFill>
                    <w14:schemeClr w14:val="tx1"/>
                  </w14:solidFill>
                </w14:textFill>
              </w:rPr>
              <w:t>正值展示“增长”，负值展示“下降”，展示形式“实际增长|</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|”或“实际下降|</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|为</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47</w:t>
            </w:r>
          </w:p>
        </w:tc>
        <w:tc>
          <w:tcPr>
            <w:tcW w:w="4945"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sz w:val="28"/>
                <w:szCs w:val="22"/>
                <w:vertAlign w:val="baseline"/>
                <w:lang w:val="en-US" w:eastAsia="zh-CN"/>
              </w:rPr>
              <w:t>174</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rPr>
                <w:rFonts w:hint="default"/>
                <w:vertAlign w:val="subscript"/>
                <w:lang w:val="en-US" w:eastAsia="zh-CN"/>
              </w:rPr>
            </w:pPr>
            <w:r>
              <w:rPr>
                <w:rFonts w:hint="eastAsia"/>
                <w:sz w:val="28"/>
                <w:szCs w:val="22"/>
                <w:vertAlign w:val="baseline"/>
                <w:lang w:val="en-US" w:eastAsia="zh-CN"/>
              </w:rPr>
              <w:t>origin_value字段的值，并记为D</w:t>
            </w:r>
            <w:r>
              <w:rPr>
                <w:rFonts w:hint="eastAsia"/>
                <w:sz w:val="28"/>
                <w:szCs w:val="22"/>
                <w:vertAlign w:val="subscript"/>
                <w:lang w:val="en-US" w:eastAsia="zh-CN"/>
              </w:rPr>
              <w:t>2020</w:t>
            </w:r>
            <w:r>
              <w:rPr>
                <w:rFonts w:hint="eastAsia"/>
                <w:sz w:val="28"/>
                <w:szCs w:val="22"/>
                <w:vertAlign w:val="baseline"/>
                <w:lang w:val="en-US" w:eastAsia="zh-CN"/>
              </w:rPr>
              <w:t>，最后计算E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p>
        </w:tc>
        <w:tc>
          <w:tcPr>
            <w:tcW w:w="4226" w:type="dxa"/>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w:t>
            </w:r>
            <w:r>
              <w:rPr>
                <w:rFonts w:hint="eastAsia"/>
                <w:lang w:val="en-US" w:eastAsia="zh-CN"/>
              </w:rPr>
              <w:t>工业增加值总额</w:t>
            </w:r>
            <w:r>
              <w:rPr>
                <w:rFonts w:hint="eastAsia"/>
                <w:vertAlign w:val="baseline"/>
                <w:lang w:val="en-US" w:eastAsia="zh-CN"/>
              </w:rPr>
              <w:t>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表示所有老工业城市</w:t>
            </w:r>
            <w:r>
              <w:rPr>
                <w:rFonts w:hint="eastAsia"/>
                <w:lang w:val="en-US" w:eastAsia="zh-CN"/>
              </w:rPr>
              <w:t>工业增加值总额增速</w:t>
            </w:r>
            <w:r>
              <w:rPr>
                <w:rFonts w:hint="eastAsia"/>
                <w:vertAlign w:val="baseline"/>
                <w:lang w:val="en-US" w:eastAsia="zh-CN"/>
              </w:rPr>
              <w:t>，与全国</w:t>
            </w:r>
            <w:r>
              <w:rPr>
                <w:rFonts w:hint="eastAsia"/>
                <w:lang w:val="en-US" w:eastAsia="zh-CN"/>
              </w:rPr>
              <w:t>工业增加值总额</w:t>
            </w:r>
            <w:r>
              <w:rPr>
                <w:rFonts w:hint="eastAsia"/>
                <w:vertAlign w:val="baseline"/>
                <w:lang w:val="en-US" w:eastAsia="zh-CN"/>
              </w:rPr>
              <w:t>增幅的比较值，正值展示“高于”，负值展示“低于”，0值展示“持平于”</w:t>
            </w:r>
          </w:p>
          <w:p>
            <w:pPr>
              <w:keepNext w:val="0"/>
              <w:keepLines w:val="0"/>
              <w:suppressLineNumbers w:val="0"/>
              <w:spacing w:before="0" w:beforeAutospacing="0" w:after="0" w:afterAutospacing="0"/>
              <w:ind w:left="0" w:right="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47_5</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同上“47”</w:t>
            </w:r>
          </w:p>
        </w:tc>
        <w:tc>
          <w:tcPr>
            <w:tcW w:w="4226" w:type="dxa"/>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表示全国</w:t>
            </w:r>
            <w:r>
              <w:rPr>
                <w:rFonts w:hint="eastAsia"/>
                <w:color w:val="000000" w:themeColor="text1"/>
                <w:lang w:val="en-US" w:eastAsia="zh-CN"/>
                <w14:textFill>
                  <w14:solidFill>
                    <w14:schemeClr w14:val="tx1"/>
                  </w14:solidFill>
                </w14:textFill>
              </w:rPr>
              <w:t>工业增加值总额</w:t>
            </w:r>
            <w:r>
              <w:rPr>
                <w:rFonts w:hint="eastAsia"/>
                <w:color w:val="000000" w:themeColor="text1"/>
                <w:vertAlign w:val="baseline"/>
                <w:lang w:val="en-US" w:eastAsia="zh-CN"/>
                <w14:textFill>
                  <w14:solidFill>
                    <w14:schemeClr w14:val="tx1"/>
                  </w14:solidFill>
                </w14:textFill>
              </w:rPr>
              <w:t>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48</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计算逻辑参照编号45，其中地区代码取值逻辑替换为东部地区region_code（b）</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东部地区</w:t>
            </w:r>
            <w:r>
              <w:rPr>
                <w:rFonts w:hint="eastAsia"/>
                <w:lang w:val="en-US" w:eastAsia="zh-CN"/>
              </w:rPr>
              <w:t>工业增加值总额增速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p>
            <w:pPr>
              <w:keepNext w:val="0"/>
              <w:keepLines w:val="0"/>
              <w:suppressLineNumbers w:val="0"/>
              <w:spacing w:before="0" w:beforeAutospacing="0" w:after="0" w:afterAutospacing="0"/>
              <w:ind w:left="0" w:right="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49</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计算逻辑参照编号45，其中地区代码取值逻辑替换为中部地区region_code（c）</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中部地区</w:t>
            </w:r>
            <w:r>
              <w:rPr>
                <w:rFonts w:hint="eastAsia"/>
                <w:lang w:val="en-US" w:eastAsia="zh-CN"/>
              </w:rPr>
              <w:t>工业增加值总额增速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50</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计算逻辑参照编号45，其中地区代码取值逻辑替换为西部地区region_code（d）</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西部地区</w:t>
            </w:r>
            <w:r>
              <w:rPr>
                <w:rFonts w:hint="eastAsia"/>
                <w:lang w:val="en-US" w:eastAsia="zh-CN"/>
              </w:rPr>
              <w:t>工业增加值总额增速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51</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计算逻辑参照编号45，其中地区代码取值逻辑替换为东北部地区region_code（e）</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东北部地区</w:t>
            </w:r>
            <w:r>
              <w:rPr>
                <w:rFonts w:hint="eastAsia"/>
                <w:lang w:val="en-US" w:eastAsia="zh-CN"/>
              </w:rPr>
              <w:t>工业增加值总额增速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52</w:t>
            </w:r>
            <w:r>
              <w:rPr>
                <w:rFonts w:hint="default" w:ascii="Calibri" w:hAnsi="Calibri" w:eastAsia="宋体" w:cs="Times New Roman"/>
                <w:b/>
                <w:kern w:val="2"/>
                <w:sz w:val="28"/>
                <w:szCs w:val="22"/>
                <w:vertAlign w:val="baseline"/>
                <w:lang w:eastAsia="zh-CN" w:bidi="ar-SA"/>
              </w:rPr>
              <w:t>_1</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174</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的origin_value字段的值，记为F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的个数XX</w:t>
            </w:r>
          </w:p>
        </w:tc>
        <w:tc>
          <w:tcPr>
            <w:tcW w:w="4226" w:type="dxa"/>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工业增加值总额增速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w:t>
            </w:r>
            <w:r>
              <w:rPr>
                <w:rFonts w:hint="eastAsia"/>
                <w:lang w:val="en-US" w:eastAsia="zh-CN"/>
              </w:rPr>
              <w:t>工业增加值总额增速</w:t>
            </w:r>
            <w:r>
              <w:rPr>
                <w:rFonts w:hint="eastAsia"/>
                <w:vertAlign w:val="baseline"/>
                <w:lang w:val="en-US" w:eastAsia="zh-CN"/>
              </w:rPr>
              <w:t>，计算逻辑参考编号47</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的个数XX，XX&gt;0时显示“XX”，XX=0</w:t>
            </w:r>
            <w:r>
              <w:rPr>
                <w:rFonts w:hint="default" w:asciiTheme="minorHAnsi" w:eastAsiaTheme="minorEastAsia"/>
                <w:b/>
                <w:bCs/>
                <w:sz w:val="28"/>
                <w:szCs w:val="22"/>
                <w:vertAlign w:val="baseline"/>
                <w:lang w:eastAsia="zh-CN"/>
              </w:rPr>
              <w:t xml:space="preserve"> </w:t>
            </w:r>
            <w:r>
              <w:rPr>
                <w:rFonts w:hint="eastAsia" w:asciiTheme="minorHAnsi" w:eastAsiaTheme="minorEastAsia"/>
                <w:b/>
                <w:bCs/>
                <w:sz w:val="28"/>
                <w:szCs w:val="22"/>
                <w:vertAlign w:val="baseline"/>
                <w:lang w:val="en-US" w:eastAsia="zh-Hans"/>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52_2</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asciiTheme="minorHAnsi" w:eastAsiaTheme="minorEastAsia"/>
                <w:b/>
                <w:bCs/>
                <w:sz w:val="28"/>
                <w:szCs w:val="22"/>
                <w:vertAlign w:val="baseline"/>
                <w:lang w:val="en-US" w:eastAsia="zh-CN"/>
              </w:rPr>
              <w:t>XX&gt;0时显示“</w:t>
            </w:r>
            <w:r>
              <w:rPr>
                <w:rFonts w:hint="default"/>
                <w:sz w:val="28"/>
                <w:szCs w:val="32"/>
                <w:lang w:val="en-US" w:eastAsia="zh-CN"/>
              </w:rPr>
              <w:t>个老工业城市增速高于全国增速</w:t>
            </w:r>
            <w:r>
              <w:rPr>
                <w:rFonts w:hint="eastAsia"/>
                <w:sz w:val="28"/>
                <w:szCs w:val="32"/>
                <w:lang w:val="en-US" w:eastAsia="zh-CN"/>
              </w:rPr>
              <w:t>，</w:t>
            </w:r>
            <w:r>
              <w:rPr>
                <w:rFonts w:hint="eastAsia" w:asciiTheme="minorHAnsi" w:eastAsiaTheme="minorEastAsia"/>
                <w:b/>
                <w:bCs/>
                <w:sz w:val="28"/>
                <w:szCs w:val="22"/>
                <w:vertAlign w:val="baseline"/>
                <w:lang w:val="en-US" w:eastAsia="zh-CN"/>
              </w:rPr>
              <w:t>”，XX=0是显示“全部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sz w:val="28"/>
                <w:szCs w:val="32"/>
                <w:lang w:val="en-US" w:eastAsia="zh-CN"/>
              </w:rPr>
              <w:t>，</w:t>
            </w:r>
            <w:r>
              <w:rPr>
                <w:rFonts w:hint="eastAsia" w:asciiTheme="minorHAnsi" w:eastAsiaTheme="minorEastAsia"/>
                <w:b/>
                <w:bCs/>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53</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r>
              <w:rPr>
                <w:rFonts w:hint="eastAsia" w:asciiTheme="minorHAnsi" w:eastAsiaTheme="minorEastAsia"/>
                <w:b/>
                <w:bCs/>
                <w:sz w:val="28"/>
                <w:szCs w:val="22"/>
                <w:vertAlign w:val="baseline"/>
                <w:lang w:val="en-US" w:eastAsia="zh-CN"/>
              </w:rPr>
              <w:t>参照编号52的取值逻辑，计算F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，并将数值倒序排列，取数值最大的前三个region_code，关联region表，取对应的name字段</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全国</w:t>
            </w:r>
            <w:r>
              <w:rPr>
                <w:rFonts w:hint="eastAsia"/>
                <w:lang w:val="en-US" w:eastAsia="zh-CN"/>
              </w:rPr>
              <w:t>工业增加值总额增速前3的城市。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67" w:hRule="atLeast"/>
        </w:trPr>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54</w:t>
            </w:r>
          </w:p>
        </w:tc>
        <w:tc>
          <w:tcPr>
            <w:tcW w:w="4945" w:type="dxa"/>
          </w:tcPr>
          <w:p>
            <w:pPr>
              <w:pStyle w:val="2"/>
              <w:suppressLineNumbers w:val="0"/>
              <w:spacing w:before="0" w:beforeAutospacing="0" w:after="0" w:afterAutospacing="0"/>
              <w:ind w:left="0" w:right="0"/>
              <w:jc w:val="left"/>
              <w:rPr>
                <w:rFonts w:hint="eastAsia"/>
                <w:lang w:val="en-US" w:eastAsia="zh-CN"/>
              </w:rPr>
            </w:pPr>
            <w:r>
              <w:rPr>
                <w:rFonts w:hint="eastAsia" w:ascii="Calibri" w:hAnsi="Calibri" w:eastAsia="宋体" w:cs="Times New Roman"/>
                <w:b/>
                <w:kern w:val="2"/>
                <w:sz w:val="28"/>
                <w:szCs w:val="22"/>
                <w:vertAlign w:val="baseline"/>
                <w:lang w:val="en-US" w:eastAsia="zh-CN" w:bidi="ar-SA"/>
              </w:rPr>
              <w:t>全部老工业城市region_code（a）关联indicator_data表，限定indicator_id=</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176</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，取indicator_date_tag=</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2020</w:t>
            </w:r>
            <w:r>
              <w:rPr>
                <w:rFonts w:hint="default" w:ascii="Calibri" w:hAnsi="Calibri" w:eastAsia="宋体" w:cs="Times New Roman"/>
                <w:b/>
                <w:kern w:val="2"/>
                <w:sz w:val="28"/>
                <w:szCs w:val="22"/>
                <w:vertAlign w:val="baseline"/>
                <w:lang w:val="en-US" w:eastAsia="zh-CN" w:bidi="ar-SA"/>
              </w:rPr>
              <w:t>’</w:t>
            </w:r>
            <w:r>
              <w:rPr>
                <w:rFonts w:hint="eastAsia" w:ascii="Calibri" w:hAnsi="Calibri" w:eastAsia="宋体" w:cs="Times New Roman"/>
                <w:b/>
                <w:kern w:val="2"/>
                <w:sz w:val="28"/>
                <w:szCs w:val="22"/>
                <w:vertAlign w:val="baseline"/>
                <w:lang w:val="en-US" w:eastAsia="zh-CN" w:bidi="ar-SA"/>
              </w:rPr>
              <w:t>的origin_value字段的值，</w:t>
            </w:r>
            <w:r>
              <w:rPr>
                <w:rFonts w:hint="eastAsia"/>
                <w:sz w:val="28"/>
                <w:szCs w:val="22"/>
                <w:vertAlign w:val="baseline"/>
                <w:lang w:val="en-US" w:eastAsia="zh-CN"/>
              </w:rPr>
              <w:t>并计算平均值</w:t>
            </w:r>
            <w:r>
              <w:rPr>
                <w:rFonts w:hint="eastAsia"/>
                <w:lang w:val="en-US" w:eastAsia="zh-CN"/>
              </w:rPr>
              <w:t>Bxxxx</w:t>
            </w:r>
          </w:p>
          <w:p>
            <w:pPr>
              <w:keepNext w:val="0"/>
              <w:keepLines w:val="0"/>
              <w:suppressLineNumbers w:val="0"/>
              <w:spacing w:before="0" w:beforeAutospacing="0" w:after="0" w:afterAutospacing="0"/>
              <w:ind w:left="0" w:right="0"/>
              <w:jc w:val="left"/>
              <w:rPr>
                <w:rFonts w:hint="eastAsia" w:asciiTheme="minorHAnsi" w:eastAsiaTheme="minorEastAsia"/>
                <w:b/>
                <w:bCs/>
                <w:sz w:val="28"/>
                <w:szCs w:val="22"/>
                <w:vertAlign w:val="baseline"/>
                <w:lang w:val="en-US" w:eastAsia="zh-CN"/>
              </w:rPr>
            </w:pPr>
          </w:p>
        </w:tc>
        <w:tc>
          <w:tcPr>
            <w:tcW w:w="4226" w:type="dxa"/>
          </w:tcPr>
          <w:p>
            <w:pPr>
              <w:pStyle w:val="2"/>
              <w:suppressLineNumbers w:val="0"/>
              <w:spacing w:before="0" w:beforeAutospacing="0" w:after="0" w:afterAutospacing="0"/>
              <w:ind w:left="0" w:right="0"/>
              <w:rPr>
                <w:rFonts w:hint="eastAsia"/>
                <w:lang w:val="en-US" w:eastAsia="zh-CN"/>
              </w:rPr>
            </w:pPr>
            <w:r>
              <w:rPr>
                <w:rFonts w:hint="eastAsia"/>
                <w:lang w:val="en-US" w:eastAsia="zh-CN"/>
              </w:rPr>
              <w:t>Bxxxx</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表示全部老工业城市制造业增加值总额增速</w:t>
            </w:r>
          </w:p>
          <w:p>
            <w:pPr>
              <w:pStyle w:val="2"/>
              <w:suppressLineNumbers w:val="0"/>
              <w:spacing w:before="0" w:beforeAutospacing="0" w:after="0" w:afterAutospacing="0"/>
              <w:ind w:left="0" w:right="0"/>
              <w:rPr>
                <w:rFonts w:hint="eastAsia"/>
                <w:lang w:val="en-US" w:eastAsia="zh-CN"/>
              </w:rPr>
            </w:pPr>
            <w:r>
              <w:rPr>
                <w:rFonts w:hint="eastAsia"/>
                <w:b w:val="0"/>
                <w:bCs/>
                <w:color w:val="000000" w:themeColor="text1"/>
                <w:vertAlign w:val="baseline"/>
                <w:lang w:val="en-US" w:eastAsia="zh-CN"/>
                <w14:textFill>
                  <w14:solidFill>
                    <w14:schemeClr w14:val="tx1"/>
                  </w14:solidFill>
                </w14:textFill>
              </w:rPr>
              <w:t>正值展示“增长”，负值展示“下降”，展示形式“实际增长|</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|”或“实际下降|</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|为</w:t>
            </w:r>
            <w:r>
              <w:rPr>
                <w:rFonts w:hint="eastAsia"/>
                <w:b w:val="0"/>
                <w:bCs/>
                <w:color w:val="000000" w:themeColor="text1"/>
                <w:lang w:val="en-US" w:eastAsia="zh-CN"/>
                <w14:textFill>
                  <w14:solidFill>
                    <w14:schemeClr w14:val="tx1"/>
                  </w14:solidFill>
                </w14:textFill>
              </w:rPr>
              <w:t>B</w:t>
            </w:r>
            <w:r>
              <w:rPr>
                <w:rFonts w:hint="eastAsia"/>
                <w:b w:val="0"/>
                <w:bCs/>
                <w:color w:val="000000" w:themeColor="text1"/>
                <w:vertAlign w:val="subscript"/>
                <w:lang w:val="en-US" w:eastAsia="zh-CN"/>
                <w14:textFill>
                  <w14:solidFill>
                    <w14:schemeClr w14:val="tx1"/>
                  </w14:solidFill>
                </w14:textFill>
              </w:rPr>
              <w:t>xxxx</w:t>
            </w:r>
            <w:r>
              <w:rPr>
                <w:rFonts w:hint="eastAsia"/>
                <w:b w:val="0"/>
                <w:bCs/>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55</w:t>
            </w:r>
          </w:p>
        </w:tc>
        <w:tc>
          <w:tcPr>
            <w:tcW w:w="4945" w:type="dxa"/>
          </w:tcPr>
          <w:p>
            <w:pPr>
              <w:keepNext w:val="0"/>
              <w:keepLines w:val="0"/>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sz w:val="28"/>
                <w:szCs w:val="22"/>
                <w:vertAlign w:val="baseline"/>
                <w:lang w:val="en-US" w:eastAsia="zh-CN"/>
              </w:rPr>
              <w:t>暂无逻辑</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lang w:val="en-US" w:eastAsia="zh-CN"/>
              </w:rPr>
              <w:t>无法确定“规模以上工业”概念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56</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计算逻辑参照编号54，其中地区代码取值逻辑替换为东部地区region_code（b）</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东部地区</w:t>
            </w:r>
            <w:r>
              <w:rPr>
                <w:rFonts w:hint="eastAsia"/>
                <w:lang w:val="en-US" w:eastAsia="zh-CN"/>
              </w:rPr>
              <w:t>制造业增加值总额增速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57</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计算逻辑参照编号54，其中地区代码取值逻辑替换为中部地区region_code（c）</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中部地区</w:t>
            </w:r>
            <w:r>
              <w:rPr>
                <w:rFonts w:hint="eastAsia"/>
                <w:lang w:val="en-US" w:eastAsia="zh-CN"/>
              </w:rPr>
              <w:t>制造业增加值总额增速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58</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计算逻辑参照编号54，其中地区代码取值逻辑替换为西部地区region_code（d）</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西部地区</w:t>
            </w:r>
            <w:r>
              <w:rPr>
                <w:rFonts w:hint="eastAsia"/>
                <w:lang w:val="en-US" w:eastAsia="zh-CN"/>
              </w:rPr>
              <w:t>制造业增加值总额增速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59</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计算逻辑参照编号54，其中地区代码取值逻辑替换为东北部地区region_code（e）</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东北部地区</w:t>
            </w:r>
            <w:r>
              <w:rPr>
                <w:rFonts w:hint="eastAsia"/>
                <w:lang w:val="en-US" w:eastAsia="zh-CN"/>
              </w:rPr>
              <w:t>制造业增加值总额增速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60</w:t>
            </w:r>
            <w:r>
              <w:rPr>
                <w:rFonts w:hint="default" w:ascii="Calibri" w:hAnsi="Calibri" w:eastAsia="宋体" w:cs="Times New Roman"/>
                <w:b/>
                <w:kern w:val="2"/>
                <w:sz w:val="28"/>
                <w:szCs w:val="22"/>
                <w:vertAlign w:val="baseline"/>
                <w:lang w:eastAsia="zh-CN" w:bidi="ar-SA"/>
              </w:rPr>
              <w:t>_1</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22"/>
                <w:vertAlign w:val="baseline"/>
                <w:lang w:val="en-US" w:eastAsia="zh-CN"/>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176</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的origin_value字段的值，记为F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w:t>
            </w:r>
          </w:p>
        </w:tc>
        <w:tc>
          <w:tcPr>
            <w:tcW w:w="4226" w:type="dxa"/>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制造业增加值总额增速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表示全国</w:t>
            </w:r>
            <w:r>
              <w:rPr>
                <w:rFonts w:hint="eastAsia"/>
                <w:lang w:val="en-US" w:eastAsia="zh-CN"/>
              </w:rPr>
              <w:t>制造业增加值总额增速</w:t>
            </w:r>
            <w:r>
              <w:rPr>
                <w:rFonts w:hint="eastAsia"/>
                <w:vertAlign w:val="baseline"/>
                <w:lang w:val="en-US" w:eastAsia="zh-CN"/>
              </w:rPr>
              <w:t>，计算逻辑参考编号47，其中indicator_id=’175’。</w:t>
            </w:r>
          </w:p>
          <w:p>
            <w:pPr>
              <w:pStyle w:val="2"/>
              <w:suppressLineNumbers w:val="0"/>
              <w:spacing w:before="0" w:beforeAutospacing="0" w:after="0" w:afterAutospacing="0"/>
              <w:ind w:left="0" w:right="0"/>
              <w:rPr>
                <w:rFonts w:hint="default"/>
                <w:lang w:val="en-US" w:eastAsia="zh-CN"/>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的个数XX，XX&gt;0时显示“XX”，XX=0</w:t>
            </w:r>
            <w:r>
              <w:rPr>
                <w:rFonts w:hint="eastAsia" w:asciiTheme="minorHAnsi" w:eastAsiaTheme="minorEastAsia"/>
                <w:b/>
                <w:bCs/>
                <w:sz w:val="28"/>
                <w:szCs w:val="22"/>
                <w:vertAlign w:val="baseline"/>
                <w:lang w:val="en-US" w:eastAsia="zh-Hans"/>
              </w:rPr>
              <w:t>不显示</w:t>
            </w:r>
          </w:p>
          <w:p>
            <w:pPr>
              <w:keepNext w:val="0"/>
              <w:keepLines w:val="0"/>
              <w:suppressLineNumbers w:val="0"/>
              <w:spacing w:before="0" w:beforeAutospacing="0" w:after="0" w:afterAutospacing="0"/>
              <w:ind w:left="0" w:right="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60_2</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Hans"/>
              </w:rPr>
            </w:pPr>
            <w:r>
              <w:rPr>
                <w:rFonts w:hint="eastAsia" w:asciiTheme="minorHAnsi" w:eastAsiaTheme="minorEastAsia"/>
                <w:b/>
                <w:bCs/>
                <w:sz w:val="28"/>
                <w:szCs w:val="32"/>
                <w:vertAlign w:val="baseline"/>
                <w:lang w:val="en-US" w:eastAsia="zh-Hans"/>
              </w:rPr>
              <w:t>同</w:t>
            </w:r>
            <w:r>
              <w:rPr>
                <w:rFonts w:hint="default" w:asciiTheme="minorHAnsi" w:eastAsiaTheme="minorEastAsia"/>
                <w:b/>
                <w:bCs/>
                <w:sz w:val="28"/>
                <w:szCs w:val="32"/>
                <w:vertAlign w:val="baseline"/>
                <w:lang w:eastAsia="zh-Hans"/>
              </w:rPr>
              <w:t>60_1</w:t>
            </w:r>
          </w:p>
        </w:tc>
        <w:tc>
          <w:tcPr>
            <w:tcW w:w="4226" w:type="dxa"/>
          </w:tcPr>
          <w:p>
            <w:pPr>
              <w:pStyle w:val="2"/>
              <w:suppressLineNumbers w:val="0"/>
              <w:spacing w:before="0" w:beforeAutospacing="0" w:after="0" w:afterAutospacing="0"/>
              <w:ind w:left="0" w:right="0"/>
              <w:rPr>
                <w:rFonts w:hint="default"/>
                <w:lang w:val="en-US" w:eastAsia="zh-CN"/>
              </w:rPr>
            </w:pPr>
            <w:r>
              <w:rPr>
                <w:rFonts w:hint="eastAsia" w:asciiTheme="minorHAnsi" w:eastAsiaTheme="minorEastAsia"/>
                <w:b/>
                <w:bCs/>
                <w:sz w:val="28"/>
                <w:szCs w:val="22"/>
                <w:vertAlign w:val="baseline"/>
                <w:lang w:val="en-US" w:eastAsia="zh-CN"/>
              </w:rPr>
              <w:t>XX&gt;0时显示“</w:t>
            </w:r>
            <w:r>
              <w:rPr>
                <w:rFonts w:hint="default"/>
                <w:sz w:val="28"/>
                <w:szCs w:val="32"/>
                <w:lang w:val="en-US" w:eastAsia="zh-CN"/>
              </w:rPr>
              <w:t>个老工业城市增速高于全国增速</w:t>
            </w:r>
            <w:r>
              <w:rPr>
                <w:rFonts w:hint="eastAsia" w:asciiTheme="minorHAnsi" w:eastAsiaTheme="minorEastAsia"/>
                <w:b/>
                <w:bCs/>
                <w:sz w:val="28"/>
                <w:szCs w:val="22"/>
                <w:vertAlign w:val="baseline"/>
                <w:lang w:val="en-US" w:eastAsia="zh-CN"/>
              </w:rPr>
              <w:t>”，XX=0是显示“全部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asciiTheme="minorHAnsi" w:eastAsiaTheme="minorEastAsia"/>
                <w:b/>
                <w:bCs/>
                <w:sz w:val="28"/>
                <w:szCs w:val="22"/>
                <w:vertAlign w:val="baseline"/>
                <w:lang w:val="en-US" w:eastAsia="zh-CN"/>
              </w:rPr>
              <w:t>”。</w:t>
            </w:r>
          </w:p>
          <w:p>
            <w:pPr>
              <w:keepNext w:val="0"/>
              <w:keepLines w:val="0"/>
              <w:suppressLineNumbers w:val="0"/>
              <w:spacing w:before="0" w:beforeAutospacing="0" w:after="0" w:afterAutospacing="0"/>
              <w:ind w:left="0" w:right="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61</w:t>
            </w:r>
            <w:r>
              <w:rPr>
                <w:rFonts w:hint="eastAsia" w:ascii="Calibri" w:hAnsi="Calibri" w:eastAsia="宋体" w:cs="Times New Roman"/>
                <w:b/>
                <w:kern w:val="2"/>
                <w:sz w:val="28"/>
                <w:szCs w:val="22"/>
                <w:vertAlign w:val="baseline"/>
                <w:lang w:val="en-US" w:eastAsia="zh-CN" w:bidi="ar-SA"/>
              </w:rPr>
              <w:t>.1</w:t>
            </w:r>
          </w:p>
        </w:tc>
        <w:tc>
          <w:tcPr>
            <w:tcW w:w="4945" w:type="dxa"/>
            <w:vAlign w:val="top"/>
          </w:tcPr>
          <w:p>
            <w:pPr>
              <w:pStyle w:val="2"/>
              <w:suppressLineNumbers w:val="0"/>
              <w:spacing w:before="0" w:beforeAutospacing="0" w:after="0" w:afterAutospacing="0"/>
              <w:ind w:left="0" w:right="0"/>
              <w:rPr>
                <w:rFonts w:hint="eastAsia"/>
                <w:lang w:val="en-US" w:eastAsia="zh-CN"/>
              </w:rPr>
            </w:pPr>
            <w:r>
              <w:rPr>
                <w:rFonts w:hint="eastAsia" w:asciiTheme="minorHAnsi" w:eastAsiaTheme="minorEastAsia"/>
                <w:b/>
                <w:bCs/>
                <w:sz w:val="28"/>
                <w:szCs w:val="22"/>
                <w:vertAlign w:val="baseline"/>
                <w:lang w:val="en-US" w:eastAsia="zh-CN"/>
              </w:rPr>
              <w:t>参照编号60的取值逻辑，计算F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大于等于10%的region_code并取数值最大的前三个region_code，关联region表，取对应的name字段</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全国</w:t>
            </w:r>
            <w:r>
              <w:rPr>
                <w:rFonts w:hint="eastAsia"/>
                <w:lang w:val="en-US" w:eastAsia="zh-CN"/>
              </w:rPr>
              <w:t>制造业增加值总额增速前3的城市，城市名称定位name。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6</w:t>
            </w:r>
            <w:r>
              <w:rPr>
                <w:rFonts w:hint="eastAsia" w:ascii="Calibri" w:hAnsi="Calibri" w:eastAsia="宋体" w:cs="Times New Roman"/>
                <w:b/>
                <w:kern w:val="2"/>
                <w:sz w:val="28"/>
                <w:szCs w:val="22"/>
                <w:vertAlign w:val="baseline"/>
                <w:lang w:val="en-US" w:eastAsia="zh-CN" w:bidi="ar-SA"/>
              </w:rPr>
              <w:t>1.2</w:t>
            </w:r>
          </w:p>
        </w:tc>
        <w:tc>
          <w:tcPr>
            <w:tcW w:w="4945" w:type="dxa"/>
            <w:vAlign w:val="top"/>
          </w:tcPr>
          <w:p>
            <w:pPr>
              <w:pStyle w:val="2"/>
              <w:suppressLineNumbers w:val="0"/>
              <w:spacing w:before="0" w:beforeAutospacing="0" w:after="0" w:afterAutospacing="0"/>
              <w:ind w:left="0" w:right="0"/>
              <w:rPr>
                <w:rFonts w:hint="default"/>
                <w:lang w:val="en-US" w:eastAsia="zh-CN"/>
              </w:rPr>
            </w:pPr>
            <w:r>
              <w:rPr>
                <w:rFonts w:hint="eastAsia" w:asciiTheme="minorHAnsi" w:eastAsiaTheme="minorEastAsia"/>
                <w:b/>
                <w:bCs/>
                <w:sz w:val="28"/>
                <w:szCs w:val="22"/>
                <w:vertAlign w:val="baseline"/>
                <w:lang w:val="en-US" w:eastAsia="zh-CN"/>
              </w:rPr>
              <w:t>参照编号60的取值逻辑，计算F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大于等于10%的region_code个数为XX</w:t>
            </w:r>
          </w:p>
        </w:tc>
        <w:tc>
          <w:tcPr>
            <w:tcW w:w="4226" w:type="dxa"/>
            <w:vAlign w:val="top"/>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实现两位数增长的城市数量为XX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61.3</w:t>
            </w:r>
          </w:p>
        </w:tc>
        <w:tc>
          <w:tcPr>
            <w:tcW w:w="4945" w:type="dxa"/>
            <w:vAlign w:val="top"/>
          </w:tcPr>
          <w:p>
            <w:pPr>
              <w:pStyle w:val="2"/>
              <w:suppressLineNumbers w:val="0"/>
              <w:spacing w:before="0" w:beforeAutospacing="0" w:after="0" w:afterAutospacing="0"/>
              <w:ind w:left="0" w:right="0"/>
              <w:rPr>
                <w:rFonts w:hint="eastAsia"/>
                <w:lang w:val="en-US" w:eastAsia="zh-CN"/>
              </w:rPr>
            </w:pPr>
            <w:r>
              <w:rPr>
                <w:rFonts w:hint="eastAsia" w:asciiTheme="minorHAnsi" w:eastAsiaTheme="minorEastAsia"/>
                <w:b/>
                <w:bCs/>
                <w:sz w:val="28"/>
                <w:szCs w:val="22"/>
                <w:vertAlign w:val="baseline"/>
                <w:lang w:val="en-US" w:eastAsia="zh-CN"/>
              </w:rPr>
              <w:t>综合61.1和61.2，61.2的个数决定了展示内容</w:t>
            </w:r>
          </w:p>
        </w:tc>
        <w:tc>
          <w:tcPr>
            <w:tcW w:w="4226" w:type="dxa"/>
            <w:vAlign w:val="top"/>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当XX大于0时展示“，</w:t>
            </w:r>
            <w:r>
              <w:rPr>
                <w:rFonts w:hint="eastAsia" w:ascii="仿宋" w:hAnsi="仿宋" w:eastAsia="仿宋" w:cs="仿宋"/>
                <w:lang w:val="en-US" w:eastAsia="zh-CN"/>
              </w:rPr>
              <w:t>name、name、name等XX个城市实现两位数增长</w:t>
            </w:r>
            <w:r>
              <w:rPr>
                <w:rFonts w:hint="eastAsia"/>
                <w:lang w:val="en-US" w:eastAsia="zh-CN"/>
              </w:rPr>
              <w:t>”。</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lang w:val="en-US" w:eastAsia="zh-CN"/>
              </w:rPr>
              <w:t>当XX等于0时不展示任何内容。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pStyle w:val="2"/>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4</w:t>
            </w:r>
          </w:p>
        </w:tc>
        <w:tc>
          <w:tcPr>
            <w:tcW w:w="4945" w:type="dxa"/>
            <w:vAlign w:val="top"/>
          </w:tcPr>
          <w:p>
            <w:pPr>
              <w:pStyle w:val="2"/>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sz w:val="28"/>
                <w:szCs w:val="22"/>
                <w:vertAlign w:val="baseline"/>
                <w:lang w:val="en-US" w:eastAsia="zh-CN"/>
              </w:rPr>
              <w:t>将45、48~51以及54、56~59的计算值以柱图展示，并标注数值和对应地区类型，并用两种颜色代表不同投资类型的柱图</w:t>
            </w:r>
          </w:p>
        </w:tc>
        <w:tc>
          <w:tcPr>
            <w:tcW w:w="4226" w:type="dxa"/>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sz w:val="28"/>
                <w:szCs w:val="22"/>
                <w:vertAlign w:val="baseline"/>
                <w:lang w:val="en-US" w:eastAsia="zh-CN"/>
              </w:rPr>
              <w:t>全部城市、东部、中部、西部、东北各地区类型的工业增加值和制造业增加值增速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63</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根据编号52计算的F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工业增加值增长最快的10个老工业城市，并展示其：地区、省名称、市名称、增速；按增速从快到慢的排名1-10,第一名地区t7_d1,第一名省份t7_p1，第一名城市t7_c1,第一名增速t7_s1；第二名地区t7_d2,第二名省份t7_p2，第二名城市t7_c2,第二名增速t7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64</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参照编号63的计算逻辑，F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工业增加值增长最慢的10个老工业城市，并展示其：地区、省名称、市名称、增速；按增速从慢到快的排名1-10,第一名地区t8_d1,第一名省份t8_p1，第一名城市t8_c1,第一名增速t8_s1；第二名地区t8_d2,第二名省份t8_p2，第二名城市t8_c2,第二名增速t8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65</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根据编号60计算的F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制造业增加值增长最快的10个老工业城市，并展示其：地区、省名称、市名称、增速；按增速从快到慢的排名1-10,第一名地区t9_d1,第一名省份t9_p1，第一名城市t9_c1,第一名增速t9_s1；第二名地区t9_d2,第二名省份t9_p2，第二名城市t9_c2,第二名增速t9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66</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参照编号65的计算逻辑，F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制造业增加值增长最慢的10个老工业城市，并展示其：地区、省名称、市名称、增速；按增速从慢到快的排名1-10,第一名地区t10_d1,第一名省份t10_p1，第一名城市t10_c1,第一名增速t10_s1；第二名地区t10_d2,第二名省份t10_p2，第二名城市t10_c2,第二名增速t10_s2，依次类推到第10名。</w:t>
            </w:r>
          </w:p>
        </w:tc>
      </w:tr>
    </w:tbl>
    <w:p>
      <w:pPr>
        <w:ind w:firstLine="600" w:firstLineChars="200"/>
        <w:outlineLvl w:val="0"/>
        <w:rPr>
          <w:rFonts w:ascii="Times New Roman" w:hAnsi="Times New Roman" w:eastAsia="方正黑体_GBK"/>
          <w:color w:val="000000"/>
          <w:sz w:val="30"/>
          <w:szCs w:val="30"/>
        </w:rPr>
      </w:pPr>
      <w:r>
        <w:rPr>
          <w:rFonts w:ascii="Times New Roman" w:hAnsi="Times New Roman" w:eastAsia="方正黑体_GBK"/>
          <w:color w:val="000000"/>
          <w:sz w:val="30"/>
          <w:szCs w:val="30"/>
        </w:rPr>
        <w:t>四、服务业</w:t>
      </w:r>
      <w:r>
        <w:rPr>
          <w:rFonts w:hint="eastAsia" w:ascii="Times New Roman" w:hAnsi="Times New Roman" w:eastAsia="方正黑体_GBK"/>
          <w:color w:val="000000"/>
          <w:sz w:val="30"/>
          <w:szCs w:val="30"/>
        </w:rPr>
        <w:t>加快</w:t>
      </w:r>
      <w:r>
        <w:rPr>
          <w:rFonts w:ascii="Times New Roman" w:hAnsi="Times New Roman" w:eastAsia="方正黑体_GBK"/>
          <w:color w:val="000000"/>
          <w:sz w:val="30"/>
          <w:szCs w:val="30"/>
        </w:rPr>
        <w:t>发展</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老工业城市{{date1}}服务业增加值</w:t>
      </w:r>
      <w:r>
        <w:rPr>
          <w:rFonts w:hint="eastAsia" w:ascii="Times New Roman" w:hAnsi="Times New Roman" w:eastAsia="方正仿宋_GBK"/>
          <w:color w:val="000000"/>
          <w:sz w:val="30"/>
          <w:szCs w:val="24"/>
        </w:rPr>
        <w:t>{{67}}</w:t>
      </w:r>
      <w:r>
        <w:rPr>
          <w:rFonts w:ascii="Times New Roman" w:hAnsi="Times New Roman" w:eastAsia="方正仿宋_GBK"/>
          <w:color w:val="000000"/>
          <w:sz w:val="30"/>
          <w:szCs w:val="30"/>
        </w:rPr>
        <w:t>亿元，</w:t>
      </w:r>
      <w:r>
        <w:rPr>
          <w:rFonts w:ascii="Times New Roman" w:hAnsi="Times New Roman" w:eastAsia="方正仿宋_GBK"/>
          <w:color w:val="000000"/>
          <w:sz w:val="30"/>
          <w:szCs w:val="24"/>
        </w:rPr>
        <w:t>{{</w:t>
      </w:r>
      <w:r>
        <w:rPr>
          <w:rFonts w:hint="eastAsia" w:ascii="Times New Roman" w:hAnsi="Times New Roman" w:eastAsia="方正仿宋_GBK"/>
          <w:color w:val="000000"/>
          <w:sz w:val="30"/>
          <w:szCs w:val="24"/>
        </w:rPr>
        <w:t>date</w:t>
      </w:r>
      <w:r>
        <w:rPr>
          <w:rFonts w:ascii="Times New Roman" w:hAnsi="Times New Roman" w:eastAsia="方正仿宋_GBK"/>
          <w:color w:val="000000"/>
          <w:sz w:val="30"/>
          <w:szCs w:val="24"/>
        </w:rPr>
        <w:t>2}}</w:t>
      </w:r>
      <w:r>
        <w:rPr>
          <w:rFonts w:hint="eastAsia" w:ascii="Times New Roman" w:hAnsi="Times New Roman" w:eastAsia="方正仿宋_GBK"/>
          <w:color w:val="000000"/>
          <w:sz w:val="30"/>
          <w:szCs w:val="24"/>
        </w:rPr>
        <w:t>{{68}}</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{{69}}</w:t>
      </w:r>
      <w:r>
        <w:rPr>
          <w:rFonts w:ascii="Times New Roman" w:hAnsi="Times New Roman" w:eastAsia="方正仿宋_GBK"/>
          <w:color w:val="000000"/>
          <w:sz w:val="30"/>
          <w:szCs w:val="30"/>
        </w:rPr>
        <w:t>全国增速</w:t>
      </w:r>
      <w:r>
        <w:rPr>
          <w:rFonts w:hint="eastAsia" w:ascii="Times New Roman" w:hAnsi="Times New Roman" w:eastAsia="方正仿宋_GBK"/>
          <w:color w:val="000000"/>
          <w:sz w:val="30"/>
          <w:szCs w:val="30"/>
        </w:rPr>
        <w:t>（</w:t>
      </w:r>
      <w:r>
        <w:rPr>
          <w:rFonts w:hint="eastAsia" w:ascii="Times New Roman" w:hAnsi="Times New Roman" w:eastAsia="方正仿宋_GBK"/>
          <w:color w:val="000000"/>
          <w:sz w:val="30"/>
          <w:szCs w:val="24"/>
        </w:rPr>
        <w:t>{{69_5}}</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，{{date1}}服务业增加值占地区生产总值的比重为</w:t>
      </w:r>
      <w:r>
        <w:rPr>
          <w:rFonts w:hint="eastAsia" w:ascii="Times New Roman" w:hAnsi="Times New Roman" w:eastAsia="方正仿宋_GBK"/>
          <w:color w:val="000000"/>
          <w:sz w:val="30"/>
          <w:szCs w:val="24"/>
        </w:rPr>
        <w:t>{{70}}</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{{71}}</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占比（</w:t>
      </w:r>
      <w:r>
        <w:rPr>
          <w:rFonts w:hint="eastAsia" w:ascii="Times New Roman" w:hAnsi="Times New Roman" w:eastAsia="方正仿宋_GBK"/>
          <w:color w:val="000000"/>
          <w:sz w:val="30"/>
          <w:szCs w:val="24"/>
        </w:rPr>
        <w:t>{{71</w:t>
      </w:r>
      <w:r>
        <w:rPr>
          <w:rFonts w:ascii="Times New Roman" w:hAnsi="Times New Roman" w:eastAsia="方正仿宋_GBK"/>
          <w:color w:val="000000"/>
          <w:sz w:val="30"/>
          <w:szCs w:val="24"/>
        </w:rPr>
        <w:t>_</w:t>
      </w:r>
      <w:r>
        <w:rPr>
          <w:rFonts w:hint="eastAsia" w:ascii="Times New Roman" w:hAnsi="Times New Roman" w:eastAsia="方正仿宋_GBK"/>
          <w:color w:val="000000"/>
          <w:sz w:val="30"/>
          <w:szCs w:val="24"/>
        </w:rPr>
        <w:t>5}}</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。分区域看，东部地区</w:t>
      </w:r>
      <w:r>
        <w:rPr>
          <w:rFonts w:hint="eastAsia" w:ascii="Times New Roman" w:hAnsi="Times New Roman" w:eastAsia="方正仿宋_GBK"/>
          <w:color w:val="000000"/>
          <w:sz w:val="30"/>
          <w:szCs w:val="24"/>
        </w:rPr>
        <w:t>{{72}}</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{{73}}</w:t>
      </w:r>
      <w:r>
        <w:rPr>
          <w:rFonts w:ascii="Times New Roman" w:hAnsi="Times New Roman" w:eastAsia="方正仿宋_GBK"/>
          <w:color w:val="000000"/>
          <w:sz w:val="30"/>
          <w:szCs w:val="30"/>
        </w:rPr>
        <w:t>，服务业增加值占地区生产总值比重为</w:t>
      </w:r>
      <w:r>
        <w:rPr>
          <w:rFonts w:hint="eastAsia" w:ascii="Times New Roman" w:hAnsi="Times New Roman" w:eastAsia="方正仿宋_GBK"/>
          <w:color w:val="000000"/>
          <w:sz w:val="30"/>
          <w:szCs w:val="24"/>
        </w:rPr>
        <w:t>{{74}}</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{{75}}</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{{76}}</w:t>
      </w:r>
      <w:r>
        <w:rPr>
          <w:rFonts w:ascii="Times New Roman" w:hAnsi="Times New Roman" w:eastAsia="方正仿宋_GBK"/>
          <w:color w:val="000000"/>
          <w:sz w:val="30"/>
          <w:szCs w:val="30"/>
        </w:rPr>
        <w:t>，比重为</w:t>
      </w:r>
      <w:r>
        <w:rPr>
          <w:rFonts w:hint="eastAsia" w:ascii="Times New Roman" w:hAnsi="Times New Roman" w:eastAsia="方正仿宋_GBK"/>
          <w:color w:val="000000"/>
          <w:sz w:val="30"/>
          <w:szCs w:val="24"/>
        </w:rPr>
        <w:t>{{77}}</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{{78}}</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{{79}}</w:t>
      </w:r>
      <w:r>
        <w:rPr>
          <w:rFonts w:ascii="Times New Roman" w:hAnsi="Times New Roman" w:eastAsia="方正仿宋_GBK"/>
          <w:color w:val="000000"/>
          <w:sz w:val="30"/>
          <w:szCs w:val="30"/>
        </w:rPr>
        <w:t>，比重为</w:t>
      </w:r>
      <w:r>
        <w:rPr>
          <w:rFonts w:hint="eastAsia" w:ascii="Times New Roman" w:hAnsi="Times New Roman" w:eastAsia="方正仿宋_GBK"/>
          <w:color w:val="000000"/>
          <w:sz w:val="30"/>
          <w:szCs w:val="24"/>
        </w:rPr>
        <w:t>{{80}}</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{{81}}</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{{82}}</w:t>
      </w:r>
      <w:r>
        <w:rPr>
          <w:rFonts w:ascii="Times New Roman" w:hAnsi="Times New Roman" w:eastAsia="方正仿宋_GBK"/>
          <w:color w:val="000000"/>
          <w:sz w:val="30"/>
          <w:szCs w:val="30"/>
        </w:rPr>
        <w:t>，比重为</w:t>
      </w:r>
      <w:r>
        <w:rPr>
          <w:rFonts w:hint="eastAsia" w:ascii="Times New Roman" w:hAnsi="Times New Roman" w:eastAsia="方正仿宋_GBK"/>
          <w:color w:val="000000"/>
          <w:sz w:val="30"/>
          <w:szCs w:val="24"/>
        </w:rPr>
        <w:t>{{83}}</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{{84</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{{84_2}}</w:t>
      </w:r>
      <w:r>
        <w:rPr>
          <w:rFonts w:hint="eastAsia" w:ascii="Times New Roman" w:hAnsi="Times New Roman" w:eastAsia="方正仿宋_GBK"/>
          <w:color w:val="000000"/>
          <w:sz w:val="30"/>
          <w:szCs w:val="24"/>
        </w:rPr>
        <w:t>{{85}}</w:t>
      </w:r>
      <w:r>
        <w:rPr>
          <w:rFonts w:hint="eastAsia" w:ascii="Times New Roman" w:hAnsi="Times New Roman" w:eastAsia="方正仿宋_GBK"/>
          <w:color w:val="000000"/>
          <w:sz w:val="30"/>
          <w:szCs w:val="30"/>
        </w:rPr>
        <w:t>等地增长较快。</w:t>
      </w:r>
    </w:p>
    <w:p>
      <w:pPr>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图4</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rPr>
        <w:t>各地区</w:t>
      </w:r>
      <w:r>
        <w:rPr>
          <w:rFonts w:ascii="Times New Roman" w:hAnsi="Times New Roman" w:eastAsia="方正仿宋_GBK"/>
          <w:b/>
          <w:color w:val="000000"/>
          <w:sz w:val="24"/>
          <w:szCs w:val="24"/>
        </w:rPr>
        <w:t>老工业城市服务业增加值增速</w:t>
      </w:r>
    </w:p>
    <w:p>
      <w:pPr>
        <w:jc w:val="center"/>
        <w:rPr>
          <w:rFonts w:ascii="Times New Roman" w:hAnsi="Times New Roman" w:eastAsia="方正仿宋_GBK"/>
          <w:color w:val="000000"/>
          <w:sz w:val="28"/>
          <w:szCs w:val="28"/>
        </w:rPr>
      </w:pPr>
      <w:r>
        <w:rPr>
          <w:rFonts w:ascii="Times New Roman" w:hAnsi="Times New Roman" w:eastAsia="方正仿宋_GBK"/>
          <w:color w:val="000000"/>
          <w:sz w:val="28"/>
          <w:szCs w:val="28"/>
        </w:rPr>
        <w:drawing>
          <wp:inline distT="0" distB="0" distL="114300" distR="114300">
            <wp:extent cx="5080000" cy="3810000"/>
            <wp:effectExtent l="6350" t="6350" r="19050" b="19050"/>
            <wp:docPr id="10" name="图表 10" descr="{{pic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表6</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w:t>
      </w:r>
      <w:r>
        <w:rPr>
          <w:rFonts w:ascii="Times New Roman" w:hAnsi="Times New Roman" w:eastAsia="方正仿宋_GBK"/>
          <w:b/>
          <w:color w:val="000000"/>
          <w:sz w:val="24"/>
          <w:szCs w:val="24"/>
          <w:lang w:eastAsia="zh-Hans"/>
        </w:rPr>
        <w:t>te3_6}}</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tblHeader/>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tblHeader/>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t11</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_s1}}</w:t>
            </w:r>
          </w:p>
        </w:tc>
        <w:tc>
          <w:tcPr>
            <w:tcW w:w="842" w:type="dxa"/>
            <w:tcBorders>
              <w:top w:val="single" w:color="auto" w:sz="4" w:space="0"/>
            </w:tcBorders>
            <w:vAlign w:val="center"/>
          </w:tcPr>
          <w:p>
            <w:pPr>
              <w:jc w:val="center"/>
              <w:rPr>
                <w:rFonts w:ascii="Times New Roman" w:hAnsi="Times New Roman" w:eastAsia="仿宋"/>
                <w:color w:val="00000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t12</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_s2}}</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_s3}}</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_s4}}</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_s5}}</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_s6}}</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_s7}}</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_s8}}</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_s9}}</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t11</w:t>
            </w:r>
            <w:r>
              <w:rPr>
                <w:rFonts w:ascii="Times New Roman" w:hAnsi="Times New Roman" w:eastAsia="仿宋"/>
                <w:color w:val="000000"/>
              </w:rPr>
              <w:t>_s10}}</w:t>
            </w:r>
          </w:p>
        </w:tc>
        <w:tc>
          <w:tcPr>
            <w:tcW w:w="842" w:type="dxa"/>
            <w:tcBorders>
              <w:bottom w:val="single" w:color="auto" w:sz="12" w:space="0"/>
            </w:tcBorders>
            <w:vAlign w:val="center"/>
          </w:tcPr>
          <w:p>
            <w:pPr>
              <w:jc w:val="center"/>
              <w:rPr>
                <w:rFonts w:ascii="Times New Roman" w:hAnsi="Times New Roman" w:eastAsia="仿宋"/>
                <w:color w:val="00000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t12</w:t>
            </w:r>
            <w:r>
              <w:rPr>
                <w:rFonts w:ascii="Times New Roman" w:hAnsi="Times New Roman" w:eastAsia="仿宋"/>
                <w:color w:val="000000"/>
              </w:rPr>
              <w:t>_s10}}</w:t>
            </w:r>
          </w:p>
        </w:tc>
      </w:tr>
    </w:tbl>
    <w:p>
      <w:pPr>
        <w:pStyle w:val="3"/>
        <w:bidi w:val="0"/>
        <w:rPr>
          <w:rFonts w:hint="eastAsia"/>
          <w:lang w:val="en-US" w:eastAsia="zh-CN"/>
        </w:rPr>
      </w:pPr>
      <w:r>
        <w:rPr>
          <w:rFonts w:hint="eastAsia"/>
          <w:lang w:val="en-US" w:eastAsia="zh-CN"/>
        </w:rPr>
        <w:t>对应逻辑</w:t>
      </w:r>
    </w:p>
    <w:tbl>
      <w:tblPr>
        <w:tblStyle w:val="18"/>
        <w:tblW w:w="9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5237"/>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编号</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取值逻辑</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ascii="Calibri" w:hAnsi="Calibri" w:eastAsia="宋体" w:cs="Times New Roman"/>
                <w:b/>
                <w:kern w:val="2"/>
                <w:sz w:val="28"/>
                <w:szCs w:val="22"/>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67</w:t>
            </w:r>
          </w:p>
        </w:tc>
        <w:tc>
          <w:tcPr>
            <w:tcW w:w="4945" w:type="dxa"/>
            <w:vAlign w:val="top"/>
          </w:tcPr>
          <w:p>
            <w:pPr>
              <w:pStyle w:val="2"/>
              <w:suppressLineNumbers w:val="0"/>
              <w:spacing w:before="0" w:beforeAutospacing="0" w:after="0" w:afterAutospacing="0"/>
              <w:ind w:left="0" w:right="0"/>
              <w:jc w:val="left"/>
              <w:rPr>
                <w:rStyle w:val="12"/>
                <w:rFonts w:hint="default"/>
                <w:lang w:val="en-US" w:eastAsia="zh-CN"/>
              </w:rPr>
            </w:pPr>
            <w:r>
              <w:rPr>
                <w:rFonts w:hint="eastAsia"/>
                <w:sz w:val="28"/>
                <w:szCs w:val="32"/>
                <w:vertAlign w:val="baseline"/>
                <w:lang w:val="en-US" w:eastAsia="zh-CN"/>
              </w:rPr>
              <w:t>全部老工业城市</w:t>
            </w:r>
            <w:r>
              <w:rPr>
                <w:rFonts w:hint="eastAsia"/>
                <w:sz w:val="28"/>
                <w:szCs w:val="22"/>
                <w:vertAlign w:val="baseline"/>
                <w:lang w:val="en-US" w:eastAsia="zh-CN"/>
              </w:rPr>
              <w:t>region_code（a）关联indicator_data表，取所有indicator_id=</w:t>
            </w:r>
            <w:r>
              <w:rPr>
                <w:rFonts w:hint="default"/>
                <w:sz w:val="28"/>
                <w:szCs w:val="22"/>
                <w:vertAlign w:val="baseline"/>
                <w:lang w:val="en-US" w:eastAsia="zh-CN"/>
              </w:rPr>
              <w:t>’</w:t>
            </w:r>
            <w:r>
              <w:rPr>
                <w:rFonts w:hint="eastAsia"/>
                <w:sz w:val="28"/>
                <w:szCs w:val="22"/>
                <w:vertAlign w:val="baseline"/>
                <w:lang w:val="en-US" w:eastAsia="zh-CN"/>
              </w:rPr>
              <w:t>143</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的origin_value字段的值，并计算和值A</w:t>
            </w:r>
            <w:r>
              <w:rPr>
                <w:rFonts w:hint="eastAsia"/>
                <w:sz w:val="28"/>
                <w:szCs w:val="22"/>
                <w:vertAlign w:val="subscript"/>
                <w:lang w:val="en-US" w:eastAsia="zh-CN"/>
              </w:rPr>
              <w:t>2020</w:t>
            </w:r>
          </w:p>
        </w:tc>
        <w:tc>
          <w:tcPr>
            <w:tcW w:w="4226" w:type="dxa"/>
            <w:vAlign w:val="top"/>
          </w:tcPr>
          <w:p>
            <w:pPr>
              <w:pStyle w:val="2"/>
              <w:suppressLineNumbers w:val="0"/>
              <w:spacing w:before="0" w:beforeAutospacing="0" w:after="0" w:afterAutospacing="0"/>
              <w:ind w:left="0" w:right="0"/>
              <w:jc w:val="left"/>
              <w:rPr>
                <w:rFonts w:hint="eastAsia"/>
                <w:vertAlign w:val="subscript"/>
                <w:lang w:val="en-US" w:eastAsia="zh-CN"/>
              </w:rPr>
            </w:pPr>
            <w:r>
              <w:rPr>
                <w:rFonts w:hint="eastAsia"/>
                <w:lang w:val="en-US" w:eastAsia="zh-CN"/>
              </w:rPr>
              <w:t>A</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表示全部老工业城市的服务业增加值，下角标为统计年度，通过配置</w:t>
            </w:r>
            <w:r>
              <w:rPr>
                <w:rFonts w:hint="eastAsia"/>
                <w:sz w:val="28"/>
                <w:szCs w:val="22"/>
                <w:vertAlign w:val="baseline"/>
                <w:lang w:val="en-US" w:eastAsia="zh-CN"/>
              </w:rPr>
              <w:t>indicator_date_tag字段改变，下文所有下角标均如此</w:t>
            </w:r>
          </w:p>
          <w:p>
            <w:pPr>
              <w:keepNext w:val="0"/>
              <w:keepLines w:val="0"/>
              <w:suppressLineNumbers w:val="0"/>
              <w:spacing w:before="0" w:beforeAutospacing="0" w:after="0" w:afterAutospacing="0"/>
              <w:ind w:left="0" w:right="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68</w:t>
            </w:r>
          </w:p>
        </w:tc>
        <w:tc>
          <w:tcPr>
            <w:tcW w:w="4945" w:type="dxa"/>
            <w:vAlign w:val="top"/>
          </w:tcPr>
          <w:p>
            <w:pPr>
              <w:pStyle w:val="2"/>
              <w:suppressLineNumbers w:val="0"/>
              <w:spacing w:before="0" w:beforeAutospacing="0" w:after="0" w:afterAutospacing="0"/>
              <w:ind w:left="0" w:right="0"/>
              <w:jc w:val="left"/>
              <w:rPr>
                <w:rFonts w:hint="eastAsia"/>
                <w:color w:val="000000" w:themeColor="text1"/>
                <w:lang w:val="en-US" w:eastAsia="zh-CN"/>
                <w14:textFill>
                  <w14:solidFill>
                    <w14:schemeClr w14:val="tx1"/>
                  </w14:solidFill>
                </w14:textFill>
              </w:rPr>
            </w:pPr>
            <w:r>
              <w:rPr>
                <w:rFonts w:hint="eastAsia"/>
                <w:sz w:val="28"/>
                <w:szCs w:val="22"/>
                <w:vertAlign w:val="baseline"/>
                <w:lang w:val="en-US" w:eastAsia="zh-CN"/>
              </w:rPr>
              <w:t>参照67的逻辑，取所有indicator_id=</w:t>
            </w:r>
            <w:r>
              <w:rPr>
                <w:rFonts w:hint="default"/>
                <w:sz w:val="28"/>
                <w:szCs w:val="22"/>
                <w:vertAlign w:val="baseline"/>
                <w:lang w:val="en-US" w:eastAsia="zh-CN"/>
              </w:rPr>
              <w:t>’</w:t>
            </w:r>
            <w:r>
              <w:rPr>
                <w:rFonts w:hint="eastAsia"/>
                <w:sz w:val="28"/>
                <w:szCs w:val="22"/>
                <w:vertAlign w:val="baseline"/>
                <w:lang w:val="en-US" w:eastAsia="zh-CN"/>
              </w:rPr>
              <w:t>178</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的origin_value字段的值，并计算平均值</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p>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p>
        </w:tc>
        <w:tc>
          <w:tcPr>
            <w:tcW w:w="4226" w:type="dxa"/>
            <w:vAlign w:val="top"/>
          </w:tcPr>
          <w:p>
            <w:pPr>
              <w:pStyle w:val="2"/>
              <w:suppressLineNumbers w:val="0"/>
              <w:spacing w:before="0" w:beforeAutospacing="0" w:after="0" w:afterAutospacing="0"/>
              <w:ind w:left="0" w:right="0"/>
              <w:rPr>
                <w:rFonts w:hint="eastAsia"/>
                <w:lang w:val="en-US" w:eastAsia="zh-CN"/>
              </w:rPr>
            </w:pPr>
            <w:r>
              <w:rPr>
                <w:rFonts w:hint="eastAsia"/>
                <w:lang w:val="en-US" w:eastAsia="zh-CN"/>
              </w:rPr>
              <w:t>Bxxxx</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表示全部老工业城市服务业增加值增速</w:t>
            </w:r>
          </w:p>
          <w:p>
            <w:pPr>
              <w:pStyle w:val="2"/>
              <w:suppressLineNumbers w:val="0"/>
              <w:spacing w:before="0" w:beforeAutospacing="0" w:after="0" w:afterAutospacing="0"/>
              <w:ind w:left="0" w:right="0"/>
              <w:rPr>
                <w:rFonts w:hint="eastAsia"/>
                <w:lang w:val="en-US" w:eastAsia="zh-CN"/>
              </w:rPr>
            </w:pPr>
            <w:r>
              <w:rPr>
                <w:rFonts w:hint="eastAsia"/>
                <w:color w:val="000000" w:themeColor="text1"/>
                <w:vertAlign w:val="baseline"/>
                <w:lang w:val="en-US" w:eastAsia="zh-CN"/>
                <w14:textFill>
                  <w14:solidFill>
                    <w14:schemeClr w14:val="tx1"/>
                  </w14:solidFill>
                </w14:textFill>
              </w:rPr>
              <w:t>正值展示“增长”，负值展示“下降”，展示形式“实际增长|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|”或“实际下降|</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|为</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69</w:t>
            </w:r>
          </w:p>
        </w:tc>
        <w:tc>
          <w:tcPr>
            <w:tcW w:w="4945" w:type="dxa"/>
            <w:vAlign w:val="top"/>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sz w:val="28"/>
                <w:szCs w:val="22"/>
                <w:vertAlign w:val="baseline"/>
                <w:lang w:val="en-US" w:eastAsia="zh-CN"/>
              </w:rPr>
              <w:t>178</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rPr>
                <w:rFonts w:hint="default"/>
                <w:vertAlign w:val="subscript"/>
                <w:lang w:val="en-US" w:eastAsia="zh-CN"/>
              </w:rPr>
            </w:pPr>
            <w:r>
              <w:rPr>
                <w:rFonts w:hint="eastAsia"/>
                <w:sz w:val="28"/>
                <w:szCs w:val="22"/>
                <w:vertAlign w:val="baseline"/>
                <w:lang w:val="en-US" w:eastAsia="zh-CN"/>
              </w:rPr>
              <w:t>origin_value字段的值，并记为D</w:t>
            </w:r>
            <w:r>
              <w:rPr>
                <w:rFonts w:hint="eastAsia"/>
                <w:sz w:val="28"/>
                <w:szCs w:val="22"/>
                <w:vertAlign w:val="subscript"/>
                <w:lang w:val="en-US" w:eastAsia="zh-CN"/>
              </w:rPr>
              <w:t>2020</w:t>
            </w:r>
            <w:r>
              <w:rPr>
                <w:rFonts w:hint="eastAsia"/>
                <w:sz w:val="28"/>
                <w:szCs w:val="22"/>
                <w:vertAlign w:val="baseline"/>
                <w:lang w:val="en-US" w:eastAsia="zh-CN"/>
              </w:rPr>
              <w:t>，最后计算E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p>
            <w:pPr>
              <w:pStyle w:val="2"/>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p>
        </w:tc>
        <w:tc>
          <w:tcPr>
            <w:tcW w:w="4226"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表示全国服务业增加值增速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表示所有老工业城市服务业增加值增幅，与全国服务业增加值增幅的比较值，正值展示“高于”，负值展示“低于”，0值展示“持平于”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69_5</w:t>
            </w:r>
          </w:p>
        </w:tc>
        <w:tc>
          <w:tcPr>
            <w:tcW w:w="4945" w:type="dxa"/>
            <w:vAlign w:val="top"/>
          </w:tcPr>
          <w:p>
            <w:pPr>
              <w:pStyle w:val="2"/>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cs="Times New Roman"/>
                <w:b/>
                <w:kern w:val="2"/>
                <w:sz w:val="28"/>
                <w:szCs w:val="22"/>
                <w:vertAlign w:val="baseline"/>
                <w:lang w:val="en-US" w:eastAsia="zh-CN" w:bidi="ar-SA"/>
              </w:rPr>
              <w:t>同上“69”</w:t>
            </w:r>
          </w:p>
        </w:tc>
        <w:tc>
          <w:tcPr>
            <w:tcW w:w="4226" w:type="dxa"/>
            <w:vAlign w:val="top"/>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color w:val="000000" w:themeColor="text1"/>
                <w:vertAlign w:val="baseline"/>
                <w:lang w:val="en-US" w:eastAsia="zh-CN"/>
                <w14:textFill>
                  <w14:solidFill>
                    <w14:schemeClr w14:val="tx1"/>
                  </w14:solidFill>
                </w14:textFill>
              </w:rPr>
              <w:t>表示全国服务业增加值增速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color w:val="FF0000"/>
                <w:kern w:val="2"/>
                <w:sz w:val="28"/>
                <w:szCs w:val="22"/>
                <w:vertAlign w:val="baseline"/>
                <w:lang w:val="en-US" w:eastAsia="zh-CN" w:bidi="ar-SA"/>
              </w:rPr>
            </w:pPr>
            <w:r>
              <w:rPr>
                <w:rFonts w:hint="eastAsia"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t>70</w:t>
            </w:r>
          </w:p>
        </w:tc>
        <w:tc>
          <w:tcPr>
            <w:tcW w:w="4945" w:type="dxa"/>
            <w:vAlign w:val="top"/>
          </w:tcPr>
          <w:p>
            <w:pPr>
              <w:pStyle w:val="2"/>
              <w:suppressLineNumbers w:val="0"/>
              <w:spacing w:before="0" w:beforeAutospacing="0" w:after="0" w:afterAutospacing="0"/>
              <w:ind w:left="0" w:right="0"/>
              <w:jc w:val="left"/>
              <w:rPr>
                <w:rFonts w:hint="default" w:ascii="Calibri" w:hAnsi="Calibri" w:eastAsia="宋体" w:cs="Times New Roman"/>
                <w:b/>
                <w:color w:val="000000" w:themeColor="text1"/>
                <w:kern w:val="2"/>
                <w:sz w:val="28"/>
                <w:szCs w:val="22"/>
                <w:lang w:val="en-US" w:eastAsia="zh-CN" w:bidi="ar-SA"/>
                <w14:textFill>
                  <w14:solidFill>
                    <w14:schemeClr w14:val="tx1"/>
                  </w14:solidFill>
                </w14:textFill>
              </w:rPr>
            </w:pPr>
            <w:r>
              <w:rPr>
                <w:rFonts w:hint="eastAsia"/>
                <w:color w:val="000000" w:themeColor="text1"/>
                <w:sz w:val="28"/>
                <w:szCs w:val="32"/>
                <w:vertAlign w:val="baseline"/>
                <w:lang w:val="en-US" w:eastAsia="zh-CN"/>
                <w14:textFill>
                  <w14:solidFill>
                    <w14:schemeClr w14:val="tx1"/>
                  </w14:solidFill>
                </w14:textFill>
              </w:rPr>
              <w:t>全部老工业城市</w:t>
            </w:r>
            <w:r>
              <w:rPr>
                <w:rFonts w:hint="eastAsia"/>
                <w:color w:val="000000" w:themeColor="text1"/>
                <w:sz w:val="28"/>
                <w:szCs w:val="22"/>
                <w:vertAlign w:val="baseline"/>
                <w:lang w:val="en-US" w:eastAsia="zh-CN"/>
                <w14:textFill>
                  <w14:solidFill>
                    <w14:schemeClr w14:val="tx1"/>
                  </w14:solidFill>
                </w14:textFill>
              </w:rPr>
              <w:t>region_code（a）关联indicator_data表，取所有indicator_id=</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143</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和“140” 两个指标and indicator_date_tag=</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2020</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的origin_value字段的值,（需要限定140和143在该时间节点都存在非空数值有任意指标为空该城市不列为结算的样本），并计算2个指标的和值Value143</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和Value140</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再计算A</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=Value143</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/Value140</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*100%</w:t>
            </w:r>
            <w:r>
              <w:rPr>
                <w:rFonts w:hint="eastAsia"/>
                <w:color w:val="000000" w:themeColor="text1"/>
                <w:sz w:val="28"/>
                <w:szCs w:val="22"/>
                <w:vertAlign w:val="subscript"/>
                <w:lang w:val="en-US" w:eastAsia="zh-CN"/>
                <w14:textFill>
                  <w14:solidFill>
                    <w14:schemeClr w14:val="tx1"/>
                  </w14:solidFill>
                </w14:textFill>
              </w:rPr>
              <w:t>。</w:t>
            </w:r>
          </w:p>
        </w:tc>
        <w:tc>
          <w:tcPr>
            <w:tcW w:w="4226" w:type="dxa"/>
            <w:vAlign w:val="top"/>
          </w:tcPr>
          <w:p>
            <w:pPr>
              <w:pStyle w:val="2"/>
              <w:suppressLineNumbers w:val="0"/>
              <w:spacing w:before="0" w:beforeAutospacing="0" w:after="0" w:afterAutospacing="0"/>
              <w:ind w:left="0" w:right="0"/>
              <w:jc w:val="left"/>
              <w:rPr>
                <w:rFonts w:hint="eastAsia"/>
                <w:color w:val="000000" w:themeColor="text1"/>
                <w:vertAlign w:val="subscript"/>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表示全部老工业城市的服务业占地区生产总值比重，下角标为统计年度，通过配置</w:t>
            </w:r>
            <w:r>
              <w:rPr>
                <w:rFonts w:hint="eastAsia"/>
                <w:color w:val="000000" w:themeColor="text1"/>
                <w:sz w:val="28"/>
                <w:szCs w:val="22"/>
                <w:vertAlign w:val="baseline"/>
                <w:lang w:val="en-US" w:eastAsia="zh-CN"/>
                <w14:textFill>
                  <w14:solidFill>
                    <w14:schemeClr w14:val="tx1"/>
                  </w14:solidFill>
                </w14:textFill>
              </w:rPr>
              <w:t>indicator_date_tag字段改变，下文所有下角标均如此</w:t>
            </w:r>
          </w:p>
          <w:p>
            <w:pPr>
              <w:keepNext w:val="0"/>
              <w:keepLines w:val="0"/>
              <w:suppressLineNumbers w:val="0"/>
              <w:spacing w:before="0" w:beforeAutospacing="0" w:after="0" w:afterAutospacing="0"/>
              <w:ind w:left="0" w:right="0"/>
              <w:rPr>
                <w:rFonts w:hint="default" w:ascii="等线" w:hAnsi="等线" w:eastAsia="等线" w:cs="Times New Roman"/>
                <w:color w:val="000000" w:themeColor="text1"/>
                <w:kern w:val="2"/>
                <w:sz w:val="28"/>
                <w:szCs w:val="22"/>
                <w:vertAlign w:val="baseline"/>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71</w:t>
            </w:r>
          </w:p>
        </w:tc>
        <w:tc>
          <w:tcPr>
            <w:tcW w:w="4945" w:type="dxa"/>
            <w:vAlign w:val="top"/>
          </w:tcPr>
          <w:p>
            <w:pPr>
              <w:pStyle w:val="2"/>
              <w:suppressLineNumbers w:val="0"/>
              <w:spacing w:before="0" w:beforeAutospacing="0" w:after="0" w:afterAutospacing="0"/>
              <w:ind w:left="0" w:right="0"/>
              <w:jc w:val="left"/>
              <w:rPr>
                <w:rFonts w:hint="default"/>
                <w:color w:val="000000" w:themeColor="text1"/>
                <w:sz w:val="28"/>
                <w:szCs w:val="22"/>
                <w:vertAlign w:val="baseline"/>
                <w:lang w:val="en-US" w:eastAsia="zh-CN"/>
                <w14:textFill>
                  <w14:solidFill>
                    <w14:schemeClr w14:val="tx1"/>
                  </w14:solidFill>
                </w14:textFill>
              </w:rPr>
            </w:pPr>
            <w:r>
              <w:rPr>
                <w:rFonts w:hint="eastAsia"/>
                <w:color w:val="000000" w:themeColor="text1"/>
                <w:sz w:val="28"/>
                <w:szCs w:val="22"/>
                <w:vertAlign w:val="baseline"/>
                <w:lang w:val="en-US" w:eastAsia="zh-CN"/>
                <w14:textFill>
                  <w14:solidFill>
                    <w14:schemeClr w14:val="tx1"/>
                  </w14:solidFill>
                </w14:textFill>
              </w:rPr>
              <w:t>indicator_data表中，限定indicator_id=</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143</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和“140”两个指标and region_code=</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00</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，取indicator_date_tag=</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2020</w:t>
            </w:r>
            <w:r>
              <w:rPr>
                <w:rFonts w:hint="default"/>
                <w:color w:val="000000" w:themeColor="text1"/>
                <w:sz w:val="28"/>
                <w:szCs w:val="22"/>
                <w:vertAlign w:val="baseline"/>
                <w:lang w:val="en-US" w:eastAsia="zh-CN"/>
                <w14:textFill>
                  <w14:solidFill>
                    <w14:schemeClr w14:val="tx1"/>
                  </w14:solidFill>
                </w14:textFill>
              </w:rPr>
              <w:t>’</w:t>
            </w:r>
            <w:r>
              <w:rPr>
                <w:rFonts w:hint="eastAsia"/>
                <w:color w:val="000000" w:themeColor="text1"/>
                <w:sz w:val="28"/>
                <w:szCs w:val="22"/>
                <w:vertAlign w:val="baseline"/>
                <w:lang w:val="en-US" w:eastAsia="zh-CN"/>
                <w14:textFill>
                  <w14:solidFill>
                    <w14:schemeClr w14:val="tx1"/>
                  </w14:solidFill>
                </w14:textFill>
              </w:rPr>
              <w:t>的</w:t>
            </w:r>
          </w:p>
          <w:p>
            <w:pPr>
              <w:pStyle w:val="2"/>
              <w:suppressLineNumbers w:val="0"/>
              <w:spacing w:before="0" w:beforeAutospacing="0" w:after="0" w:afterAutospacing="0"/>
              <w:ind w:left="0" w:right="0"/>
              <w:rPr>
                <w:rFonts w:hint="default"/>
                <w:color w:val="000000" w:themeColor="text1"/>
                <w:vertAlign w:val="subscript"/>
                <w:lang w:val="en-US" w:eastAsia="zh-CN"/>
                <w14:textFill>
                  <w14:solidFill>
                    <w14:schemeClr w14:val="tx1"/>
                  </w14:solidFill>
                </w14:textFill>
              </w:rPr>
            </w:pPr>
            <w:r>
              <w:rPr>
                <w:rFonts w:hint="eastAsia"/>
                <w:color w:val="000000" w:themeColor="text1"/>
                <w:sz w:val="28"/>
                <w:szCs w:val="22"/>
                <w:vertAlign w:val="baseline"/>
                <w:lang w:val="en-US" w:eastAsia="zh-CN"/>
                <w14:textFill>
                  <w14:solidFill>
                    <w14:schemeClr w14:val="tx1"/>
                  </w14:solidFill>
                </w14:textFill>
              </w:rPr>
              <w:t>origin_value字段的值，并计算2个指标的和值Value143</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和Value140</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再计算C</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=Value143</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/Value140</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*100%并记为C</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，E</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=A</w:t>
            </w:r>
            <w:r>
              <w:rPr>
                <w:rFonts w:hint="eastAsia"/>
                <w:color w:val="000000" w:themeColor="text1"/>
                <w:sz w:val="28"/>
                <w:szCs w:val="22"/>
                <w:vertAlign w:val="subscript"/>
                <w:lang w:val="en-US" w:eastAsia="zh-CN"/>
                <w14:textFill>
                  <w14:solidFill>
                    <w14:schemeClr w14:val="tx1"/>
                  </w14:solidFill>
                </w14:textFill>
              </w:rPr>
              <w:t>2020</w:t>
            </w:r>
            <w:r>
              <w:rPr>
                <w:rFonts w:hint="eastAsia"/>
                <w:color w:val="000000" w:themeColor="text1"/>
                <w:sz w:val="28"/>
                <w:szCs w:val="22"/>
                <w:vertAlign w:val="baseline"/>
                <w:lang w:val="en-US" w:eastAsia="zh-CN"/>
                <w14:textFill>
                  <w14:solidFill>
                    <w14:schemeClr w14:val="tx1"/>
                  </w14:solidFill>
                </w14:textFill>
              </w:rPr>
              <w:t>-C</w:t>
            </w:r>
            <w:r>
              <w:rPr>
                <w:rFonts w:hint="eastAsia"/>
                <w:color w:val="000000" w:themeColor="text1"/>
                <w:sz w:val="28"/>
                <w:szCs w:val="22"/>
                <w:vertAlign w:val="subscript"/>
                <w:lang w:val="en-US" w:eastAsia="zh-CN"/>
                <w14:textFill>
                  <w14:solidFill>
                    <w14:schemeClr w14:val="tx1"/>
                  </w14:solidFill>
                </w14:textFill>
              </w:rPr>
              <w:t>2019</w:t>
            </w:r>
          </w:p>
          <w:p>
            <w:pPr>
              <w:pStyle w:val="2"/>
              <w:suppressLineNumbers w:val="0"/>
              <w:spacing w:before="0" w:beforeAutospacing="0" w:after="0" w:afterAutospacing="0"/>
              <w:ind w:left="0" w:right="0"/>
              <w:jc w:val="left"/>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pPr>
          </w:p>
        </w:tc>
        <w:tc>
          <w:tcPr>
            <w:tcW w:w="4226" w:type="dxa"/>
            <w:vAlign w:val="top"/>
          </w:tcPr>
          <w:p>
            <w:pPr>
              <w:pStyle w:val="2"/>
              <w:suppressLineNumbers w:val="0"/>
              <w:spacing w:before="0" w:beforeAutospacing="0" w:after="0" w:afterAutospacing="0"/>
              <w:ind w:left="0" w:right="0"/>
              <w:jc w:val="left"/>
              <w:rPr>
                <w:rFonts w:hint="eastAsia"/>
                <w:color w:val="000000" w:themeColor="text1"/>
                <w:vertAlign w:val="subscript"/>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w:t>
            </w:r>
            <w:r>
              <w:rPr>
                <w:rFonts w:hint="eastAsia"/>
                <w:color w:val="000000" w:themeColor="text1"/>
                <w:vertAlign w:val="subscript"/>
                <w:lang w:val="en-US" w:eastAsia="zh-CN"/>
                <w14:textFill>
                  <w14:solidFill>
                    <w14:schemeClr w14:val="tx1"/>
                  </w14:solidFill>
                </w14:textFill>
              </w:rPr>
              <w:t>xxxx</w:t>
            </w:r>
          </w:p>
          <w:p>
            <w:pPr>
              <w:pStyle w:val="2"/>
              <w:suppressLineNumbers w:val="0"/>
              <w:spacing w:before="0" w:beforeAutospacing="0" w:after="0" w:afterAutospacing="0"/>
              <w:ind w:left="0" w:right="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表示全部老工业城市的服务业占地区生产总值比重，与序号70相同。</w:t>
            </w:r>
          </w:p>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表示全国服务业占地区生产总值比重</w:t>
            </w:r>
          </w:p>
          <w:p>
            <w:pPr>
              <w:pStyle w:val="2"/>
              <w:suppressLineNumbers w:val="0"/>
              <w:spacing w:before="0" w:beforeAutospacing="0" w:after="0" w:afterAutospacing="0"/>
              <w:ind w:left="0" w:right="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w:t>
            </w:r>
            <w:r>
              <w:rPr>
                <w:rFonts w:hint="eastAsia"/>
                <w:color w:val="000000" w:themeColor="text1"/>
                <w:vertAlign w:val="subscript"/>
                <w:lang w:val="en-US" w:eastAsia="zh-CN"/>
                <w14:textFill>
                  <w14:solidFill>
                    <w14:schemeClr w14:val="tx1"/>
                  </w14:solidFill>
                </w14:textFill>
              </w:rPr>
              <w:t xml:space="preserve">xxxx  </w:t>
            </w:r>
          </w:p>
          <w:p>
            <w:pPr>
              <w:keepNext w:val="0"/>
              <w:keepLines w:val="0"/>
              <w:suppressLineNumbers w:val="0"/>
              <w:spacing w:before="0" w:beforeAutospacing="0" w:after="0" w:afterAutospacing="0"/>
              <w:ind w:left="0" w:right="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表示所有老工业城市服务业占地区生产总值比重，与全国服务业占地区生产总值比重的比较值，正值展示“高于”，负值展示“低于”，0值展示“持平于”</w:t>
            </w:r>
          </w:p>
          <w:p>
            <w:pPr>
              <w:pStyle w:val="2"/>
              <w:suppressLineNumbers w:val="0"/>
              <w:spacing w:before="0" w:beforeAutospacing="0" w:after="0" w:afterAutospacing="0"/>
              <w:ind w:left="0" w:right="0"/>
              <w:rPr>
                <w:rFonts w:hint="default"/>
                <w:color w:val="000000" w:themeColor="text1"/>
                <w:lang w:val="en-US" w:eastAsia="zh-CN"/>
                <w14:textFill>
                  <w14:solidFill>
                    <w14:schemeClr w14:val="tx1"/>
                  </w14:solidFill>
                </w14:textFill>
              </w:rPr>
            </w:pPr>
          </w:p>
          <w:p>
            <w:pPr>
              <w:keepNext w:val="0"/>
              <w:keepLines w:val="0"/>
              <w:suppressLineNumbers w:val="0"/>
              <w:spacing w:before="0" w:beforeAutospacing="0" w:after="0" w:afterAutospacing="0"/>
              <w:ind w:left="0" w:right="0"/>
              <w:rPr>
                <w:rFonts w:hint="default" w:ascii="等线" w:hAnsi="等线" w:eastAsia="等线" w:cs="Times New Roman"/>
                <w:color w:val="000000" w:themeColor="text1"/>
                <w:kern w:val="2"/>
                <w:sz w:val="28"/>
                <w:szCs w:val="22"/>
                <w:vertAlign w:val="baseline"/>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71_5</w:t>
            </w:r>
          </w:p>
        </w:tc>
        <w:tc>
          <w:tcPr>
            <w:tcW w:w="4945" w:type="dxa"/>
            <w:vAlign w:val="top"/>
          </w:tcPr>
          <w:p>
            <w:pPr>
              <w:pStyle w:val="2"/>
              <w:suppressLineNumbers w:val="0"/>
              <w:spacing w:before="0" w:beforeAutospacing="0" w:after="0" w:afterAutospacing="0"/>
              <w:ind w:left="0" w:right="0"/>
              <w:jc w:val="left"/>
              <w:rPr>
                <w:rFonts w:hint="default" w:ascii="Calibri" w:hAnsi="Calibri" w:eastAsia="宋体" w:cs="Times New Roman"/>
                <w:b/>
                <w:color w:val="000000" w:themeColor="text1"/>
                <w:kern w:val="2"/>
                <w:sz w:val="28"/>
                <w:szCs w:val="22"/>
                <w:vertAlign w:val="baseline"/>
                <w:lang w:val="en-US" w:eastAsia="zh-CN" w:bidi="ar-SA"/>
                <w14:textFill>
                  <w14:solidFill>
                    <w14:schemeClr w14:val="tx1"/>
                  </w14:solidFill>
                </w14:textFill>
              </w:rPr>
            </w:pPr>
            <w:r>
              <w:rPr>
                <w:rFonts w:hint="eastAsia" w:cs="Times New Roman"/>
                <w:b/>
                <w:color w:val="000000" w:themeColor="text1"/>
                <w:kern w:val="2"/>
                <w:sz w:val="28"/>
                <w:szCs w:val="22"/>
                <w:vertAlign w:val="baseline"/>
                <w:lang w:val="en-US" w:eastAsia="zh-CN" w:bidi="ar-SA"/>
                <w14:textFill>
                  <w14:solidFill>
                    <w14:schemeClr w14:val="tx1"/>
                  </w14:solidFill>
                </w14:textFill>
              </w:rPr>
              <w:t>同上“71”</w:t>
            </w:r>
          </w:p>
        </w:tc>
        <w:tc>
          <w:tcPr>
            <w:tcW w:w="4226" w:type="dxa"/>
            <w:vAlign w:val="top"/>
          </w:tcPr>
          <w:p>
            <w:pPr>
              <w:pStyle w:val="2"/>
              <w:suppressLineNumbers w:val="0"/>
              <w:spacing w:before="0" w:beforeAutospacing="0" w:after="0" w:afterAutospacing="0"/>
              <w:ind w:left="0" w:right="0"/>
              <w:rPr>
                <w:rFonts w:hint="eastAsia"/>
                <w:color w:val="000000" w:themeColor="text1"/>
                <w:vertAlign w:val="subscript"/>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w:t>
            </w:r>
            <w:r>
              <w:rPr>
                <w:rFonts w:hint="eastAsia"/>
                <w:color w:val="000000" w:themeColor="text1"/>
                <w:vertAlign w:val="subscript"/>
                <w:lang w:val="en-US" w:eastAsia="zh-CN"/>
                <w14:textFill>
                  <w14:solidFill>
                    <w14:schemeClr w14:val="tx1"/>
                  </w14:solidFill>
                </w14:textFill>
              </w:rPr>
              <w:t>xxxx</w:t>
            </w:r>
          </w:p>
          <w:p>
            <w:pPr>
              <w:keepNext w:val="0"/>
              <w:keepLines w:val="0"/>
              <w:suppressLineNumbers w:val="0"/>
              <w:spacing w:before="0" w:beforeAutospacing="0" w:after="0" w:afterAutospacing="0"/>
              <w:ind w:left="0" w:right="0"/>
              <w:rPr>
                <w:rFonts w:hint="default" w:ascii="等线" w:hAnsi="等线" w:eastAsia="等线" w:cs="Times New Roman"/>
                <w:color w:val="000000" w:themeColor="text1"/>
                <w:kern w:val="2"/>
                <w:sz w:val="28"/>
                <w:szCs w:val="22"/>
                <w:vertAlign w:val="baseline"/>
                <w:lang w:val="en-US" w:eastAsia="zh-CN" w:bidi="ar-SA"/>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表示全国服务业占地区生产总值比重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72</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计算逻辑参照编号67，其中地区代码取值逻辑替换为东部地区region_code（b）</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东部地区</w:t>
            </w:r>
            <w:r>
              <w:rPr>
                <w:rFonts w:hint="eastAsia"/>
                <w:lang w:val="en-US" w:eastAsia="zh-CN"/>
              </w:rPr>
              <w:t>服务业增加值总额</w:t>
            </w:r>
          </w:p>
          <w:p>
            <w:pPr>
              <w:keepNext w:val="0"/>
              <w:keepLines w:val="0"/>
              <w:suppressLineNumbers w:val="0"/>
              <w:spacing w:before="0" w:beforeAutospacing="0" w:after="0" w:afterAutospacing="0"/>
              <w:ind w:left="0" w:right="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73</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计算逻辑参照编号68，其中地区代码取值逻辑替换为东部地区region_code（b）</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东部地区</w:t>
            </w:r>
            <w:r>
              <w:rPr>
                <w:rFonts w:hint="eastAsia"/>
                <w:lang w:val="en-US" w:eastAsia="zh-CN"/>
              </w:rPr>
              <w:t>服务业增加值总额增速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74</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计算逻辑参照编号70，其中地区代码取值逻辑替换为东部地区region_code（b）</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东部地区</w:t>
            </w:r>
            <w:r>
              <w:rPr>
                <w:rFonts w:hint="eastAsia"/>
                <w:lang w:val="en-US" w:eastAsia="zh-CN"/>
              </w:rPr>
              <w:t>服务业占地区生产总值比重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75</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计算逻辑参照编号67，其中地区代码取值逻辑替换为中部地区region_code（c）</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中部地区</w:t>
            </w:r>
            <w:r>
              <w:rPr>
                <w:rFonts w:hint="eastAsia"/>
                <w:lang w:val="en-US" w:eastAsia="zh-CN"/>
              </w:rPr>
              <w:t>服务业增加值总额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76</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计算逻辑参照编号68，其中地区代码取值逻辑替换为中部地区region_code（c）</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中部地区</w:t>
            </w:r>
            <w:r>
              <w:rPr>
                <w:rFonts w:hint="eastAsia"/>
                <w:lang w:val="en-US" w:eastAsia="zh-CN"/>
              </w:rPr>
              <w:t>服务业增加值总额增速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77</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计算逻辑参照编号70，其中地区代码取值逻辑替换为中部地区region_code（c）</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中部地区</w:t>
            </w:r>
            <w:r>
              <w:rPr>
                <w:rFonts w:hint="eastAsia"/>
                <w:lang w:val="en-US" w:eastAsia="zh-CN"/>
              </w:rPr>
              <w:t>服务业占地区生产总值比重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78</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计算逻辑参照编号67，其中地区代码取值逻辑替换为西部地区region_code（d）</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西部地区</w:t>
            </w:r>
            <w:r>
              <w:rPr>
                <w:rFonts w:hint="eastAsia"/>
                <w:lang w:val="en-US" w:eastAsia="zh-CN"/>
              </w:rPr>
              <w:t>服务业增加值总额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79</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计算逻辑参照编号68，其中地区代码取值逻辑替换为西部地区region_code（d）</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西部地区</w:t>
            </w:r>
            <w:r>
              <w:rPr>
                <w:rFonts w:hint="eastAsia"/>
                <w:lang w:val="en-US" w:eastAsia="zh-CN"/>
              </w:rPr>
              <w:t>服务业增加值总额增速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80</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计算逻辑参照编号70，其中地区代码取值逻辑替换为西部地区region_code（d）</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西部地区</w:t>
            </w:r>
            <w:r>
              <w:rPr>
                <w:rFonts w:hint="eastAsia"/>
                <w:lang w:val="en-US" w:eastAsia="zh-CN"/>
              </w:rPr>
              <w:t>服务业占地区生产总值比重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81</w:t>
            </w:r>
          </w:p>
        </w:tc>
        <w:tc>
          <w:tcPr>
            <w:tcW w:w="4945" w:type="dxa"/>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计算逻辑参照编号67，其中地区代码取值逻辑替换为东北部地区region_code（e）</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东北部地区</w:t>
            </w:r>
            <w:r>
              <w:rPr>
                <w:rFonts w:hint="eastAsia"/>
                <w:lang w:val="en-US" w:eastAsia="zh-CN"/>
              </w:rPr>
              <w:t>服务业增加值总额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82</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计算逻辑参照编号68，其中地区代码取值逻辑替换为东北部地区region_code（e）</w:t>
            </w: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东北部地区</w:t>
            </w:r>
            <w:r>
              <w:rPr>
                <w:rFonts w:hint="eastAsia"/>
                <w:lang w:val="en-US" w:eastAsia="zh-CN"/>
              </w:rPr>
              <w:t>服务业增加值总额增速</w:t>
            </w:r>
            <w:r>
              <w:rPr>
                <w:rFonts w:hint="eastAsia"/>
                <w:vertAlign w:val="baseline"/>
                <w:lang w:val="en-US" w:eastAsia="zh-CN"/>
              </w:rPr>
              <w:t>，正值展示“增长”，负值展示“下降”，后缀数值转换为绝对值。</w:t>
            </w:r>
            <w:r>
              <w:rPr>
                <w:rFonts w:hint="eastAsia"/>
                <w:sz w:val="28"/>
                <w:szCs w:val="22"/>
                <w:vertAlign w:val="baseline"/>
                <w:lang w:val="en-US" w:eastAsia="zh-CN"/>
              </w:rPr>
              <w:t>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keepNext w:val="0"/>
              <w:keepLines w:val="0"/>
              <w:suppressLineNumbers w:val="0"/>
              <w:spacing w:before="0" w:beforeAutospacing="0" w:after="0" w:afterAutospacing="0"/>
              <w:ind w:left="0" w:right="0"/>
              <w:jc w:val="both"/>
              <w:rPr>
                <w:rFonts w:hint="eastAsia"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83</w:t>
            </w:r>
          </w:p>
        </w:tc>
        <w:tc>
          <w:tcPr>
            <w:tcW w:w="4945" w:type="dxa"/>
            <w:vAlign w:val="top"/>
          </w:tcPr>
          <w:p>
            <w:pPr>
              <w:keepNext w:val="0"/>
              <w:keepLines w:val="0"/>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计算逻辑参照编号70，其中地区代码取值逻辑替换为东北部地区region_code（e）</w:t>
            </w:r>
          </w:p>
        </w:tc>
        <w:tc>
          <w:tcPr>
            <w:tcW w:w="4226" w:type="dxa"/>
            <w:vAlign w:val="top"/>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东北部地区</w:t>
            </w:r>
            <w:r>
              <w:rPr>
                <w:rFonts w:hint="eastAsia"/>
                <w:lang w:val="en-US" w:eastAsia="zh-CN"/>
              </w:rPr>
              <w:t>服务业占地区生产总值比重</w:t>
            </w:r>
          </w:p>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84</w:t>
            </w:r>
            <w:r>
              <w:rPr>
                <w:rFonts w:hint="default" w:ascii="Calibri" w:hAnsi="Calibri" w:eastAsia="宋体" w:cs="Times New Roman"/>
                <w:b/>
                <w:kern w:val="2"/>
                <w:sz w:val="28"/>
                <w:szCs w:val="22"/>
                <w:vertAlign w:val="baseline"/>
                <w:lang w:eastAsia="zh-CN" w:bidi="ar-SA"/>
              </w:rPr>
              <w:t>_1</w:t>
            </w:r>
          </w:p>
        </w:tc>
        <w:tc>
          <w:tcPr>
            <w:tcW w:w="4945" w:type="dxa"/>
          </w:tcPr>
          <w:p>
            <w:pPr>
              <w:keepNext w:val="0"/>
              <w:keepLines w:val="0"/>
              <w:suppressLineNumbers w:val="0"/>
              <w:spacing w:before="0" w:beforeAutospacing="0" w:after="0" w:afterAutospacing="0"/>
              <w:ind w:left="0" w:right="0"/>
              <w:jc w:val="left"/>
              <w:rPr>
                <w:rFonts w:hint="default" w:ascii="Calibri" w:hAnsi="Calibri" w:eastAsia="宋体" w:cs="Times New Roman"/>
                <w:b/>
                <w:kern w:val="2"/>
                <w:sz w:val="28"/>
                <w:szCs w:val="22"/>
                <w:vertAlign w:val="baseline"/>
                <w:lang w:val="en-US" w:eastAsia="zh-CN" w:bidi="ar-SA"/>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178</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的origin_value字段的值，记为F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的个数xx</w:t>
            </w:r>
          </w:p>
        </w:tc>
        <w:tc>
          <w:tcPr>
            <w:tcW w:w="4226" w:type="dxa"/>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服务业增加值总额增速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w:t>
            </w:r>
            <w:r>
              <w:rPr>
                <w:rFonts w:hint="eastAsia"/>
                <w:lang w:val="en-US" w:eastAsia="zh-CN"/>
              </w:rPr>
              <w:t>服务业增加值总额增速</w:t>
            </w:r>
            <w:r>
              <w:rPr>
                <w:rFonts w:hint="eastAsia"/>
                <w:vertAlign w:val="baseline"/>
                <w:lang w:val="en-US" w:eastAsia="zh-CN"/>
              </w:rPr>
              <w:t>，计算逻辑参考编号69</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的个数XX，XX&gt;0时显示“XX”，XX=0</w:t>
            </w:r>
            <w:r>
              <w:rPr>
                <w:rFonts w:hint="eastAsia" w:asciiTheme="minorHAnsi" w:eastAsiaTheme="minorEastAsia"/>
                <w:b/>
                <w:bCs/>
                <w:sz w:val="28"/>
                <w:szCs w:val="22"/>
                <w:vertAlign w:val="baseline"/>
                <w:lang w:val="en-US" w:eastAsia="zh-Hans"/>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eastAsia"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84_2</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p>
        </w:tc>
        <w:tc>
          <w:tcPr>
            <w:tcW w:w="4226" w:type="dxa"/>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asciiTheme="minorHAnsi" w:eastAsiaTheme="minorEastAsia"/>
                <w:b/>
                <w:bCs/>
                <w:sz w:val="28"/>
                <w:szCs w:val="22"/>
                <w:vertAlign w:val="baseline"/>
                <w:lang w:val="en-US" w:eastAsia="zh-CN"/>
              </w:rPr>
              <w:t>XX&gt;0时显示“</w:t>
            </w:r>
            <w:r>
              <w:rPr>
                <w:rFonts w:hint="default"/>
                <w:sz w:val="28"/>
                <w:szCs w:val="32"/>
                <w:lang w:val="en-US" w:eastAsia="zh-CN"/>
              </w:rPr>
              <w:t>个老工业城市增速高于全国增速</w:t>
            </w:r>
            <w:r>
              <w:rPr>
                <w:rFonts w:hint="eastAsia"/>
                <w:sz w:val="28"/>
                <w:szCs w:val="32"/>
                <w:lang w:val="en-US" w:eastAsia="zh-CN"/>
              </w:rPr>
              <w:t>，</w:t>
            </w:r>
            <w:r>
              <w:rPr>
                <w:rFonts w:hint="eastAsia" w:asciiTheme="minorHAnsi" w:eastAsiaTheme="minorEastAsia"/>
                <w:b/>
                <w:bCs/>
                <w:sz w:val="28"/>
                <w:szCs w:val="22"/>
                <w:vertAlign w:val="baseline"/>
                <w:lang w:val="en-US" w:eastAsia="zh-CN"/>
              </w:rPr>
              <w:t>”，XX=0是显示“全部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sz w:val="28"/>
                <w:szCs w:val="32"/>
                <w:lang w:val="en-US" w:eastAsia="zh-CN"/>
              </w:rPr>
              <w:t>，</w:t>
            </w:r>
            <w:r>
              <w:rPr>
                <w:rFonts w:hint="eastAsia" w:asciiTheme="minorHAnsi" w:eastAsiaTheme="minorEastAsia"/>
                <w:b/>
                <w:bCs/>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85</w:t>
            </w:r>
          </w:p>
        </w:tc>
        <w:tc>
          <w:tcPr>
            <w:tcW w:w="4945" w:type="dxa"/>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r>
              <w:rPr>
                <w:rFonts w:hint="eastAsia" w:asciiTheme="minorHAnsi" w:eastAsiaTheme="minorEastAsia"/>
                <w:b/>
                <w:bCs/>
                <w:sz w:val="28"/>
                <w:szCs w:val="22"/>
                <w:vertAlign w:val="baseline"/>
                <w:lang w:val="en-US" w:eastAsia="zh-CN"/>
              </w:rPr>
              <w:t>参照编号84的取值逻辑，计算F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，并将数值倒序排列，取数值最大的前三个region_code，关联region表，取对应的name字段</w:t>
            </w:r>
          </w:p>
        </w:tc>
        <w:tc>
          <w:tcPr>
            <w:tcW w:w="4226" w:type="dxa"/>
          </w:tcPr>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全国</w:t>
            </w:r>
            <w:r>
              <w:rPr>
                <w:rFonts w:hint="eastAsia"/>
                <w:lang w:val="en-US" w:eastAsia="zh-CN"/>
              </w:rPr>
              <w:t>服务业增加值总额增速前3的城市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vAlign w:val="top"/>
          </w:tcPr>
          <w:p>
            <w:pPr>
              <w:pStyle w:val="2"/>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5</w:t>
            </w:r>
          </w:p>
        </w:tc>
        <w:tc>
          <w:tcPr>
            <w:tcW w:w="4945" w:type="dxa"/>
            <w:vAlign w:val="top"/>
          </w:tcPr>
          <w:p>
            <w:pPr>
              <w:pStyle w:val="2"/>
              <w:suppressLineNumbers w:val="0"/>
              <w:spacing w:before="0" w:beforeAutospacing="0" w:after="0" w:afterAutospacing="0"/>
              <w:ind w:left="0" w:right="0"/>
              <w:jc w:val="left"/>
              <w:rPr>
                <w:rFonts w:hint="default" w:asciiTheme="minorHAnsi" w:eastAsiaTheme="minorEastAsia"/>
                <w:b/>
                <w:bCs/>
                <w:sz w:val="28"/>
                <w:szCs w:val="22"/>
                <w:vertAlign w:val="baseline"/>
                <w:lang w:val="en-US" w:eastAsia="zh-CN"/>
              </w:rPr>
            </w:pPr>
            <w:r>
              <w:rPr>
                <w:rFonts w:hint="eastAsia"/>
                <w:sz w:val="28"/>
                <w:szCs w:val="22"/>
                <w:vertAlign w:val="baseline"/>
                <w:lang w:val="en-US" w:eastAsia="zh-CN"/>
              </w:rPr>
              <w:t>将68、73、76、79、82的计算值以柱图展示，并标注数值和对应地区类型</w:t>
            </w:r>
          </w:p>
        </w:tc>
        <w:tc>
          <w:tcPr>
            <w:tcW w:w="4226" w:type="dxa"/>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sz w:val="28"/>
                <w:szCs w:val="22"/>
                <w:vertAlign w:val="baseline"/>
                <w:lang w:val="en-US" w:eastAsia="zh-CN"/>
              </w:rPr>
              <w:t>全部城市、东部、中部、西部、东北各地区类型的服务业增加值增速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86</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根据编号84计算的F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服务业增加值增长最快的10个老工业城市，并展示其：地区、省名称、市名称、增速；按增速从快到慢的排名1-10,第一名地区t11_d1,第一名省份t11_p1，第一名城市t11_c1,第一名增速t11_s1；第二名地区t11_d2,第二名省份t11_p2，第二名城市t11_c2,第二名增速t11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6" w:type="dxa"/>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87</w:t>
            </w:r>
          </w:p>
        </w:tc>
        <w:tc>
          <w:tcPr>
            <w:tcW w:w="4945"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参照编号84的计算逻辑，F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226"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服务业增加值增长最慢的10个老工业城市，并展示其：地区、省名称、市名称、增速；按增速从慢到快的排名1-10,第一名地区t12_d1,第一名省份t12_p1，第一名城市t12_c1,第一名增速t12_s1；第二名地区t12_d2,第二名省份t12_p2，第二名城市t12_c2,第二名增速t12_s2，依次类推到第10名。</w:t>
            </w:r>
          </w:p>
        </w:tc>
      </w:tr>
    </w:tbl>
    <w:p>
      <w:pPr>
        <w:spacing w:before="156" w:beforeLines="50"/>
        <w:ind w:firstLine="600" w:firstLineChars="200"/>
        <w:outlineLvl w:val="0"/>
        <w:rPr>
          <w:rFonts w:ascii="Times New Roman" w:hAnsi="Times New Roman" w:eastAsia="方正黑体_GBK"/>
          <w:color w:val="000000"/>
          <w:sz w:val="30"/>
          <w:szCs w:val="30"/>
        </w:rPr>
      </w:pPr>
      <w:r>
        <w:rPr>
          <w:rFonts w:ascii="Times New Roman" w:hAnsi="Times New Roman" w:eastAsia="方正黑体_GBK"/>
          <w:color w:val="000000"/>
          <w:sz w:val="30"/>
          <w:szCs w:val="30"/>
        </w:rPr>
        <w:t>五、对外贸易实现正增长</w:t>
      </w:r>
    </w:p>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老工业城市{{date1}}进出口总额</w:t>
      </w:r>
      <w:r>
        <w:rPr>
          <w:rFonts w:hint="eastAsia" w:ascii="Times New Roman" w:hAnsi="Times New Roman" w:eastAsia="方正仿宋_GBK"/>
          <w:color w:val="000000"/>
          <w:sz w:val="30"/>
          <w:szCs w:val="24"/>
        </w:rPr>
        <w:t>{{88}}</w:t>
      </w:r>
      <w:r>
        <w:rPr>
          <w:rFonts w:ascii="Times New Roman" w:hAnsi="Times New Roman" w:eastAsia="方正仿宋_GBK"/>
          <w:color w:val="000000"/>
          <w:sz w:val="30"/>
          <w:szCs w:val="30"/>
        </w:rPr>
        <w:t>亿元，{{date2}}</w:t>
      </w:r>
      <w:r>
        <w:rPr>
          <w:rFonts w:hint="eastAsia" w:ascii="Times New Roman" w:hAnsi="Times New Roman" w:eastAsia="方正仿宋_GBK"/>
          <w:color w:val="000000"/>
          <w:sz w:val="30"/>
          <w:szCs w:val="24"/>
        </w:rPr>
        <w:t>{{89}}</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{{90}}</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增速（</w:t>
      </w:r>
      <w:r>
        <w:rPr>
          <w:rFonts w:hint="eastAsia" w:ascii="Times New Roman" w:hAnsi="Times New Roman" w:eastAsia="方正仿宋_GBK"/>
          <w:color w:val="000000"/>
          <w:sz w:val="30"/>
          <w:szCs w:val="24"/>
        </w:rPr>
        <w:t>{{90</w:t>
      </w:r>
      <w:r>
        <w:rPr>
          <w:rFonts w:ascii="Times New Roman" w:hAnsi="Times New Roman" w:eastAsia="方正仿宋_GBK"/>
          <w:color w:val="000000"/>
          <w:sz w:val="30"/>
          <w:szCs w:val="24"/>
        </w:rPr>
        <w:t>_</w:t>
      </w:r>
      <w:r>
        <w:rPr>
          <w:rFonts w:hint="eastAsia" w:ascii="Times New Roman" w:hAnsi="Times New Roman" w:eastAsia="方正仿宋_GBK"/>
          <w:color w:val="000000"/>
          <w:sz w:val="30"/>
          <w:szCs w:val="24"/>
        </w:rPr>
        <w:t>5}}</w:t>
      </w:r>
      <w:r>
        <w:rPr>
          <w:rFonts w:hint="eastAsia" w:ascii="Times New Roman" w:hAnsi="Times New Roman" w:eastAsia="方正仿宋_GBK"/>
          <w:color w:val="000000"/>
          <w:sz w:val="30"/>
          <w:szCs w:val="30"/>
        </w:rPr>
        <w:t>）。</w:t>
      </w:r>
      <w:r>
        <w:rPr>
          <w:rFonts w:ascii="Times New Roman" w:hAnsi="Times New Roman" w:eastAsia="方正仿宋_GBK"/>
          <w:color w:val="000000"/>
          <w:sz w:val="30"/>
          <w:szCs w:val="30"/>
        </w:rPr>
        <w:t>分区域看，东部地区</w:t>
      </w:r>
      <w:r>
        <w:rPr>
          <w:rFonts w:hint="eastAsia" w:ascii="Times New Roman" w:hAnsi="Times New Roman" w:eastAsia="方正仿宋_GBK"/>
          <w:color w:val="000000"/>
          <w:sz w:val="30"/>
          <w:szCs w:val="24"/>
        </w:rPr>
        <w:t>{{91}}</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{{92}}</w:t>
      </w:r>
      <w:r>
        <w:rPr>
          <w:rFonts w:ascii="Times New Roman" w:hAnsi="Times New Roman" w:eastAsia="方正仿宋_GBK"/>
          <w:color w:val="000000"/>
          <w:sz w:val="30"/>
          <w:szCs w:val="30"/>
        </w:rPr>
        <w:t>；中部地区</w:t>
      </w:r>
      <w:r>
        <w:rPr>
          <w:rFonts w:hint="eastAsia" w:ascii="Times New Roman" w:hAnsi="Times New Roman" w:eastAsia="方正仿宋_GBK"/>
          <w:color w:val="000000"/>
          <w:sz w:val="30"/>
          <w:szCs w:val="24"/>
        </w:rPr>
        <w:t>{{93}}</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{{94}}</w:t>
      </w:r>
      <w:r>
        <w:rPr>
          <w:rFonts w:ascii="Times New Roman" w:hAnsi="Times New Roman" w:eastAsia="方正仿宋_GBK"/>
          <w:color w:val="000000"/>
          <w:sz w:val="30"/>
          <w:szCs w:val="30"/>
        </w:rPr>
        <w:t>；西部地区</w:t>
      </w:r>
      <w:r>
        <w:rPr>
          <w:rFonts w:hint="eastAsia" w:ascii="Times New Roman" w:hAnsi="Times New Roman" w:eastAsia="方正仿宋_GBK"/>
          <w:color w:val="000000"/>
          <w:sz w:val="30"/>
          <w:szCs w:val="24"/>
        </w:rPr>
        <w:t>{{95}}</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{{96}}</w:t>
      </w:r>
      <w:r>
        <w:rPr>
          <w:rFonts w:ascii="Times New Roman" w:hAnsi="Times New Roman" w:eastAsia="方正仿宋_GBK"/>
          <w:color w:val="000000"/>
          <w:sz w:val="30"/>
          <w:szCs w:val="30"/>
        </w:rPr>
        <w:t>；东北地区</w:t>
      </w:r>
      <w:r>
        <w:rPr>
          <w:rFonts w:hint="eastAsia" w:ascii="Times New Roman" w:hAnsi="Times New Roman" w:eastAsia="方正仿宋_GBK"/>
          <w:color w:val="000000"/>
          <w:sz w:val="30"/>
          <w:szCs w:val="24"/>
        </w:rPr>
        <w:t>{{97}}</w:t>
      </w:r>
      <w:r>
        <w:rPr>
          <w:rFonts w:ascii="Times New Roman" w:hAnsi="Times New Roman" w:eastAsia="方正仿宋_GBK"/>
          <w:color w:val="000000"/>
          <w:sz w:val="30"/>
          <w:szCs w:val="30"/>
        </w:rPr>
        <w:t>亿元，</w:t>
      </w:r>
      <w:r>
        <w:rPr>
          <w:rFonts w:hint="eastAsia" w:ascii="Times New Roman" w:hAnsi="Times New Roman" w:eastAsia="方正仿宋_GBK"/>
          <w:color w:val="000000"/>
          <w:sz w:val="30"/>
          <w:szCs w:val="24"/>
        </w:rPr>
        <w:t>{{98}}</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24"/>
        </w:rPr>
        <w:t>{{99</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{{99_2}}</w:t>
      </w:r>
      <w:r>
        <w:rPr>
          <w:rFonts w:hint="eastAsia" w:ascii="Times New Roman" w:hAnsi="Times New Roman" w:eastAsia="方正仿宋_GBK"/>
          <w:color w:val="000000"/>
          <w:sz w:val="30"/>
          <w:szCs w:val="24"/>
        </w:rPr>
        <w:t>{{100</w:t>
      </w:r>
      <w:r>
        <w:rPr>
          <w:rFonts w:ascii="Times New Roman" w:hAnsi="Times New Roman" w:eastAsia="方正仿宋_GBK"/>
          <w:color w:val="000000"/>
          <w:sz w:val="30"/>
          <w:szCs w:val="24"/>
        </w:rPr>
        <w:t>_1</w:t>
      </w:r>
      <w:r>
        <w:rPr>
          <w:rFonts w:hint="eastAsia" w:ascii="Times New Roman" w:hAnsi="Times New Roman" w:eastAsia="方正仿宋_GBK"/>
          <w:color w:val="000000"/>
          <w:sz w:val="30"/>
          <w:szCs w:val="24"/>
        </w:rPr>
        <w:t>}}</w:t>
      </w:r>
      <w:r>
        <w:rPr>
          <w:rFonts w:ascii="Times New Roman" w:hAnsi="Times New Roman" w:eastAsia="方正仿宋_GBK"/>
          <w:color w:val="000000"/>
          <w:sz w:val="30"/>
          <w:szCs w:val="24"/>
        </w:rPr>
        <w:t>{{100_2}}{{100_3}}{{</w:t>
      </w:r>
      <w:r>
        <w:rPr>
          <w:rFonts w:hint="eastAsia" w:ascii="Times New Roman" w:hAnsi="Times New Roman" w:eastAsia="方正仿宋_GBK"/>
          <w:color w:val="000000"/>
          <w:sz w:val="30"/>
          <w:szCs w:val="24"/>
        </w:rPr>
        <w:t>100_4</w:t>
      </w:r>
      <w:r>
        <w:rPr>
          <w:rFonts w:ascii="Times New Roman" w:hAnsi="Times New Roman" w:eastAsia="方正仿宋_GBK"/>
          <w:color w:val="000000"/>
          <w:sz w:val="30"/>
          <w:szCs w:val="24"/>
        </w:rPr>
        <w:t>}}</w:t>
      </w:r>
      <w:r>
        <w:rPr>
          <w:rFonts w:hint="eastAsia" w:ascii="Times New Roman" w:hAnsi="Times New Roman" w:eastAsia="方正仿宋_GBK"/>
          <w:color w:val="000000"/>
          <w:sz w:val="30"/>
          <w:szCs w:val="24"/>
        </w:rPr>
        <w:t>。</w:t>
      </w:r>
    </w:p>
    <w:p>
      <w:pPr>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图5</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rPr>
        <w:t>各地区</w:t>
      </w:r>
      <w:r>
        <w:rPr>
          <w:rFonts w:ascii="Times New Roman" w:hAnsi="Times New Roman" w:eastAsia="方正仿宋_GBK"/>
          <w:b/>
          <w:color w:val="000000"/>
          <w:sz w:val="24"/>
          <w:szCs w:val="24"/>
        </w:rPr>
        <w:t>老工业城市进出口总额</w:t>
      </w:r>
    </w:p>
    <w:p>
      <w:pPr>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drawing>
          <wp:inline distT="0" distB="0" distL="114300" distR="114300">
            <wp:extent cx="5080000" cy="3810000"/>
            <wp:effectExtent l="0" t="0" r="12700" b="12700"/>
            <wp:docPr id="7" name="图表 7" descr="{{pic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表7</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{{date3}}{{</w:t>
      </w:r>
      <w:r>
        <w:rPr>
          <w:rFonts w:hint="eastAsia" w:ascii="Times New Roman" w:hAnsi="Times New Roman" w:eastAsia="方正仿宋_GBK"/>
          <w:b/>
          <w:color w:val="000000"/>
          <w:sz w:val="24"/>
          <w:szCs w:val="24"/>
          <w:lang w:eastAsia="zh-Hans"/>
        </w:rPr>
        <w:t>date</w:t>
      </w:r>
      <w:r>
        <w:rPr>
          <w:rFonts w:ascii="Times New Roman" w:hAnsi="Times New Roman" w:eastAsia="方正仿宋_GBK"/>
          <w:b/>
          <w:color w:val="000000"/>
          <w:sz w:val="24"/>
          <w:szCs w:val="24"/>
          <w:lang w:eastAsia="zh-Hans"/>
        </w:rPr>
        <w:t>3_7}}</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8"/>
        <w:gridCol w:w="1142"/>
        <w:gridCol w:w="1142"/>
        <w:gridCol w:w="778"/>
        <w:gridCol w:w="842"/>
        <w:gridCol w:w="778"/>
        <w:gridCol w:w="1142"/>
        <w:gridCol w:w="1142"/>
        <w:gridCol w:w="77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tblHeader/>
          <w:jc w:val="center"/>
        </w:trPr>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增长最快的10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c>
          <w:tcPr>
            <w:tcW w:w="842" w:type="dxa"/>
            <w:tcBorders>
              <w:top w:val="single" w:color="auto" w:sz="12" w:space="0"/>
              <w:bottom w:val="nil"/>
            </w:tcBorders>
            <w:vAlign w:val="center"/>
          </w:tcPr>
          <w:p>
            <w:pPr>
              <w:widowControl/>
              <w:jc w:val="center"/>
              <w:rPr>
                <w:rFonts w:ascii="Times New Roman" w:hAnsi="Times New Roman" w:eastAsia="仿宋"/>
                <w:b/>
                <w:color w:val="000000"/>
                <w:kern w:val="0"/>
                <w:szCs w:val="21"/>
              </w:rPr>
            </w:pPr>
          </w:p>
        </w:tc>
        <w:tc>
          <w:tcPr>
            <w:tcW w:w="3840" w:type="dxa"/>
            <w:gridSpan w:val="4"/>
            <w:tcBorders>
              <w:top w:val="single" w:color="auto" w:sz="12" w:space="0"/>
              <w:bottom w:val="nil"/>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增长最慢的10</w:t>
            </w:r>
            <w:r>
              <w:rPr>
                <w:rFonts w:hint="eastAsia" w:ascii="Times New Roman" w:hAnsi="Times New Roman" w:eastAsia="仿宋"/>
                <w:b/>
                <w:color w:val="000000"/>
                <w:kern w:val="0"/>
                <w:szCs w:val="21"/>
              </w:rPr>
              <w:t>个</w:t>
            </w:r>
            <w:r>
              <w:rPr>
                <w:rFonts w:ascii="Times New Roman" w:hAnsi="Times New Roman" w:eastAsia="仿宋"/>
                <w:b/>
                <w:color w:val="000000"/>
                <w:kern w:val="0"/>
                <w:szCs w:val="21"/>
              </w:rPr>
              <w:t>城市</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397" w:hRule="exact"/>
          <w:tblHeader/>
          <w:jc w:val="center"/>
        </w:trPr>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c>
          <w:tcPr>
            <w:tcW w:w="8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地区</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省份</w:t>
            </w:r>
          </w:p>
        </w:tc>
        <w:tc>
          <w:tcPr>
            <w:tcW w:w="1142"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城市</w:t>
            </w:r>
          </w:p>
        </w:tc>
        <w:tc>
          <w:tcPr>
            <w:tcW w:w="778" w:type="dxa"/>
            <w:tcBorders>
              <w:top w:val="nil"/>
              <w:bottom w:val="single" w:color="auto" w:sz="4" w:space="0"/>
            </w:tcBorders>
            <w:vAlign w:val="center"/>
          </w:tcPr>
          <w:p>
            <w:pPr>
              <w:widowControl/>
              <w:jc w:val="center"/>
              <w:rPr>
                <w:rFonts w:ascii="Times New Roman" w:hAnsi="Times New Roman" w:eastAsia="仿宋"/>
                <w:b/>
                <w:color w:val="000000"/>
                <w:kern w:val="0"/>
                <w:szCs w:val="21"/>
              </w:rPr>
            </w:pPr>
            <w:r>
              <w:rPr>
                <w:rFonts w:ascii="Times New Roman" w:hAnsi="Times New Roman" w:eastAsia="仿宋"/>
                <w:b/>
                <w:color w:val="000000"/>
                <w:kern w:val="0"/>
                <w:szCs w:val="21"/>
              </w:rPr>
              <w:t>增速</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t13</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_s1}}</w:t>
            </w:r>
          </w:p>
        </w:tc>
        <w:tc>
          <w:tcPr>
            <w:tcW w:w="842" w:type="dxa"/>
            <w:tcBorders>
              <w:top w:val="single" w:color="auto" w:sz="4" w:space="0"/>
            </w:tcBorders>
            <w:vAlign w:val="center"/>
          </w:tcPr>
          <w:p>
            <w:pPr>
              <w:jc w:val="center"/>
              <w:rPr>
                <w:rFonts w:ascii="Times New Roman" w:hAnsi="Times New Roman" w:eastAsia="仿宋"/>
                <w:color w:val="000000"/>
                <w:szCs w:val="21"/>
              </w:rPr>
            </w:pPr>
          </w:p>
        </w:tc>
        <w:tc>
          <w:tcPr>
            <w:tcW w:w="778" w:type="dxa"/>
            <w:tcBorders>
              <w:top w:val="single" w:color="auto" w:sz="4" w:space="0"/>
            </w:tcBorders>
          </w:tcPr>
          <w:p>
            <w:pPr>
              <w:jc w:val="center"/>
              <w:rPr>
                <w:rFonts w:ascii="Times New Roman" w:hAnsi="Times New Roman" w:eastAsia="仿宋"/>
                <w:color w:val="000000"/>
                <w:szCs w:val="21"/>
              </w:rPr>
            </w:pPr>
            <w:r>
              <w:rPr>
                <w:rFonts w:hint="eastAsia" w:ascii="Times New Roman" w:hAnsi="Times New Roman" w:eastAsia="仿宋"/>
                <w:color w:val="000000"/>
              </w:rPr>
              <w:t>{</w:t>
            </w:r>
            <w:r>
              <w:rPr>
                <w:rFonts w:ascii="Times New Roman" w:hAnsi="Times New Roman" w:eastAsia="仿宋"/>
                <w:color w:val="000000"/>
              </w:rPr>
              <w:t>{</w:t>
            </w:r>
            <w:r>
              <w:rPr>
                <w:rFonts w:hint="eastAsia" w:eastAsia="仿宋"/>
                <w:color w:val="000000"/>
              </w:rPr>
              <w:t>t14</w:t>
            </w:r>
            <w:r>
              <w:rPr>
                <w:rFonts w:hint="eastAsia"/>
                <w:color w:val="000000"/>
              </w:rPr>
              <w:t>_d1</w:t>
            </w:r>
            <w:r>
              <w:rPr>
                <w:rFonts w:ascii="Times New Roman" w:hAnsi="Times New Roman" w:eastAsia="仿宋"/>
                <w:color w:val="000000"/>
              </w:rPr>
              <w:t>}}</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_p1}}</w:t>
            </w:r>
          </w:p>
        </w:tc>
        <w:tc>
          <w:tcPr>
            <w:tcW w:w="1142"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_c1}}</w:t>
            </w:r>
          </w:p>
        </w:tc>
        <w:tc>
          <w:tcPr>
            <w:tcW w:w="778" w:type="dxa"/>
            <w:tcBorders>
              <w:top w:val="single" w:color="auto" w:sz="4"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_s2}}</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_p2}}</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_c2}}</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_s2}}</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_s3}}</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_p3}}</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_c3}}</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_s3}}</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_s4}}</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_p4}}</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_c4}}</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_s4}}</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_s5}}</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_p5}}</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_c5}}</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_s5}}</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_s6}}</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_p6}}</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_c6}}</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_s6}}</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_s7}}</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_p7}}</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_c7}}</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_s7}}</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_s8}}</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_p8}}</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_c8}}</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_s8}}</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_s9}}</w:t>
            </w:r>
          </w:p>
        </w:tc>
        <w:tc>
          <w:tcPr>
            <w:tcW w:w="842" w:type="dxa"/>
            <w:vAlign w:val="center"/>
          </w:tcPr>
          <w:p>
            <w:pPr>
              <w:jc w:val="center"/>
              <w:rPr>
                <w:rFonts w:ascii="Times New Roman" w:hAnsi="Times New Roman" w:eastAsia="仿宋"/>
                <w:color w:val="000000"/>
                <w:szCs w:val="21"/>
              </w:rPr>
            </w:pP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_p9}}</w:t>
            </w:r>
          </w:p>
        </w:tc>
        <w:tc>
          <w:tcPr>
            <w:tcW w:w="1142"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_c9}}</w:t>
            </w:r>
          </w:p>
        </w:tc>
        <w:tc>
          <w:tcPr>
            <w:tcW w:w="778" w:type="dxa"/>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_s9}}</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PrEx>
        <w:trPr>
          <w:trHeight w:val="280" w:hRule="atLeast"/>
          <w:jc w:val="center"/>
        </w:trPr>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t13</w:t>
            </w:r>
            <w:r>
              <w:rPr>
                <w:rFonts w:ascii="Times New Roman" w:hAnsi="Times New Roman" w:eastAsia="仿宋"/>
                <w:color w:val="000000"/>
              </w:rPr>
              <w:t>_s10}}</w:t>
            </w:r>
          </w:p>
        </w:tc>
        <w:tc>
          <w:tcPr>
            <w:tcW w:w="842" w:type="dxa"/>
            <w:tcBorders>
              <w:bottom w:val="single" w:color="auto" w:sz="12" w:space="0"/>
            </w:tcBorders>
            <w:vAlign w:val="center"/>
          </w:tcPr>
          <w:p>
            <w:pPr>
              <w:jc w:val="center"/>
              <w:rPr>
                <w:rFonts w:ascii="Times New Roman" w:hAnsi="Times New Roman" w:eastAsia="仿宋"/>
                <w:color w:val="000000"/>
                <w:szCs w:val="21"/>
              </w:rPr>
            </w:pP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_d10}}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_p10}}</w:t>
            </w:r>
          </w:p>
        </w:tc>
        <w:tc>
          <w:tcPr>
            <w:tcW w:w="1142"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_c10}}</w:t>
            </w:r>
          </w:p>
        </w:tc>
        <w:tc>
          <w:tcPr>
            <w:tcW w:w="778" w:type="dxa"/>
            <w:tcBorders>
              <w:bottom w:val="single" w:color="auto" w:sz="12" w:space="0"/>
            </w:tcBorders>
          </w:tcPr>
          <w:p>
            <w:pPr>
              <w:jc w:val="center"/>
              <w:rPr>
                <w:rFonts w:ascii="Times New Roman" w:hAnsi="Times New Roman" w:eastAsia="仿宋"/>
                <w:color w:val="000000"/>
                <w:szCs w:val="21"/>
              </w:rPr>
            </w:pPr>
            <w:r>
              <w:rPr>
                <w:rFonts w:ascii="Times New Roman" w:hAnsi="Times New Roman" w:eastAsia="仿宋"/>
                <w:color w:val="000000"/>
              </w:rPr>
              <w:t>{{</w:t>
            </w:r>
            <w:r>
              <w:rPr>
                <w:rFonts w:hint="eastAsia" w:ascii="Times New Roman" w:hAnsi="Times New Roman" w:eastAsia="仿宋"/>
                <w:color w:val="000000"/>
              </w:rPr>
              <w:t>t14</w:t>
            </w:r>
            <w:r>
              <w:rPr>
                <w:rFonts w:ascii="Times New Roman" w:hAnsi="Times New Roman" w:eastAsia="仿宋"/>
                <w:color w:val="000000"/>
              </w:rPr>
              <w:t>_s10}}</w:t>
            </w:r>
          </w:p>
        </w:tc>
      </w:tr>
    </w:tbl>
    <w:p>
      <w:pPr>
        <w:spacing w:line="588" w:lineRule="exact"/>
        <w:ind w:firstLine="600" w:firstLineChars="200"/>
        <w:rPr>
          <w:rFonts w:ascii="Times New Roman" w:hAnsi="Times New Roman" w:eastAsia="方正仿宋_GBK"/>
          <w:color w:val="000000"/>
          <w:sz w:val="30"/>
          <w:szCs w:val="30"/>
        </w:rPr>
      </w:pPr>
      <w:r>
        <w:rPr>
          <w:rFonts w:ascii="Times New Roman" w:hAnsi="Times New Roman" w:eastAsia="方正仿宋_GBK"/>
          <w:color w:val="000000"/>
          <w:sz w:val="30"/>
          <w:szCs w:val="30"/>
        </w:rPr>
        <w:t>总的来看，2020年全国各老工业城市经受住了疫情严重冲击，经济运行</w:t>
      </w:r>
      <w:r>
        <w:rPr>
          <w:rFonts w:hint="eastAsia" w:ascii="Times New Roman" w:hAnsi="Times New Roman" w:eastAsia="方正仿宋_GBK"/>
          <w:color w:val="000000"/>
          <w:sz w:val="30"/>
          <w:szCs w:val="30"/>
        </w:rPr>
        <w:t>逐步</w:t>
      </w:r>
      <w:r>
        <w:rPr>
          <w:rFonts w:ascii="Times New Roman" w:hAnsi="Times New Roman" w:eastAsia="方正仿宋_GBK"/>
          <w:color w:val="000000"/>
          <w:sz w:val="30"/>
          <w:szCs w:val="30"/>
        </w:rPr>
        <w:t>恢复</w:t>
      </w:r>
      <w:r>
        <w:rPr>
          <w:rFonts w:hint="eastAsia" w:ascii="Times New Roman" w:hAnsi="Times New Roman" w:eastAsia="方正仿宋_GBK"/>
          <w:color w:val="000000"/>
          <w:sz w:val="30"/>
          <w:szCs w:val="30"/>
        </w:rPr>
        <w:t>常态</w:t>
      </w:r>
      <w:r>
        <w:rPr>
          <w:rFonts w:ascii="Times New Roman" w:hAnsi="Times New Roman" w:eastAsia="方正仿宋_GBK"/>
          <w:color w:val="000000"/>
          <w:sz w:val="30"/>
          <w:szCs w:val="30"/>
        </w:rPr>
        <w:t>，发展势头良好。地区生产总值、固定资产投资、制造业投资</w:t>
      </w:r>
      <w:r>
        <w:rPr>
          <w:rFonts w:hint="eastAsia" w:ascii="Times New Roman" w:hAnsi="Times New Roman" w:eastAsia="方正仿宋_GBK"/>
          <w:color w:val="000000"/>
          <w:sz w:val="30"/>
          <w:szCs w:val="30"/>
        </w:rPr>
        <w:t>、工业增加值</w:t>
      </w:r>
      <w:r>
        <w:rPr>
          <w:rFonts w:ascii="Times New Roman" w:hAnsi="Times New Roman" w:eastAsia="方正仿宋_GBK"/>
          <w:color w:val="000000"/>
          <w:sz w:val="30"/>
          <w:szCs w:val="30"/>
        </w:rPr>
        <w:t>等老工业城市</w:t>
      </w:r>
      <w:r>
        <w:rPr>
          <w:rFonts w:hint="eastAsia" w:ascii="Times New Roman" w:hAnsi="Times New Roman" w:eastAsia="方正仿宋_GBK"/>
          <w:color w:val="000000"/>
          <w:sz w:val="30"/>
          <w:szCs w:val="30"/>
        </w:rPr>
        <w:t>转型发展</w:t>
      </w:r>
      <w:r>
        <w:rPr>
          <w:rFonts w:ascii="Times New Roman" w:hAnsi="Times New Roman" w:eastAsia="方正仿宋_GBK"/>
          <w:color w:val="000000"/>
          <w:sz w:val="30"/>
          <w:szCs w:val="30"/>
        </w:rPr>
        <w:t>主要指标增速均高于全国</w:t>
      </w:r>
      <w:r>
        <w:rPr>
          <w:rFonts w:hint="eastAsia" w:ascii="Times New Roman" w:hAnsi="Times New Roman" w:eastAsia="方正仿宋_GBK"/>
          <w:color w:val="000000"/>
          <w:sz w:val="30"/>
          <w:szCs w:val="30"/>
        </w:rPr>
        <w:t>增速</w:t>
      </w:r>
      <w:r>
        <w:rPr>
          <w:rFonts w:ascii="Times New Roman" w:hAnsi="Times New Roman" w:eastAsia="方正仿宋_GBK"/>
          <w:color w:val="000000"/>
          <w:sz w:val="30"/>
          <w:szCs w:val="30"/>
        </w:rPr>
        <w:t>，服务业增加值和进出口总额增速</w:t>
      </w:r>
      <w:r>
        <w:rPr>
          <w:rFonts w:hint="eastAsia" w:ascii="Times New Roman" w:hAnsi="Times New Roman" w:eastAsia="方正仿宋_GBK"/>
          <w:color w:val="000000"/>
          <w:sz w:val="30"/>
          <w:szCs w:val="30"/>
        </w:rPr>
        <w:t>略低于</w:t>
      </w:r>
      <w:r>
        <w:rPr>
          <w:rFonts w:ascii="Times New Roman" w:hAnsi="Times New Roman" w:eastAsia="方正仿宋_GBK"/>
          <w:color w:val="000000"/>
          <w:sz w:val="30"/>
          <w:szCs w:val="30"/>
        </w:rPr>
        <w:t>全国</w:t>
      </w:r>
      <w:r>
        <w:rPr>
          <w:rFonts w:hint="eastAsia" w:ascii="Times New Roman" w:hAnsi="Times New Roman" w:eastAsia="方正仿宋_GBK"/>
          <w:color w:val="000000"/>
          <w:sz w:val="30"/>
          <w:szCs w:val="30"/>
        </w:rPr>
        <w:t>增速</w:t>
      </w:r>
      <w:r>
        <w:rPr>
          <w:rFonts w:ascii="Times New Roman" w:hAnsi="Times New Roman" w:eastAsia="方正仿宋_GBK"/>
          <w:color w:val="000000"/>
          <w:sz w:val="30"/>
          <w:szCs w:val="30"/>
        </w:rPr>
        <w:t>。分区域看，东部和西部地区</w:t>
      </w:r>
      <w:r>
        <w:rPr>
          <w:rFonts w:hint="eastAsia" w:ascii="Times New Roman" w:hAnsi="Times New Roman" w:eastAsia="方正仿宋_GBK"/>
          <w:color w:val="000000"/>
          <w:sz w:val="30"/>
          <w:szCs w:val="30"/>
        </w:rPr>
        <w:t>老工业城市</w:t>
      </w:r>
      <w:r>
        <w:rPr>
          <w:rFonts w:ascii="Times New Roman" w:hAnsi="Times New Roman" w:eastAsia="方正仿宋_GBK"/>
          <w:color w:val="000000"/>
          <w:sz w:val="30"/>
          <w:szCs w:val="30"/>
        </w:rPr>
        <w:t>恢复</w:t>
      </w:r>
      <w:r>
        <w:rPr>
          <w:rFonts w:hint="eastAsia" w:ascii="Times New Roman" w:hAnsi="Times New Roman" w:eastAsia="方正仿宋_GBK"/>
          <w:color w:val="000000"/>
          <w:sz w:val="30"/>
          <w:szCs w:val="30"/>
        </w:rPr>
        <w:t>较</w:t>
      </w:r>
      <w:r>
        <w:rPr>
          <w:rFonts w:ascii="Times New Roman" w:hAnsi="Times New Roman" w:eastAsia="方正仿宋_GBK"/>
          <w:color w:val="000000"/>
          <w:sz w:val="30"/>
          <w:szCs w:val="30"/>
        </w:rPr>
        <w:t>快，地区生产总值、制造业</w:t>
      </w:r>
      <w:r>
        <w:rPr>
          <w:rFonts w:hint="eastAsia" w:ascii="Times New Roman" w:hAnsi="Times New Roman" w:eastAsia="方正仿宋_GBK"/>
          <w:color w:val="000000"/>
          <w:sz w:val="30"/>
          <w:szCs w:val="30"/>
        </w:rPr>
        <w:t>投资、工业</w:t>
      </w:r>
      <w:r>
        <w:rPr>
          <w:rFonts w:ascii="Times New Roman" w:hAnsi="Times New Roman" w:eastAsia="方正仿宋_GBK"/>
          <w:color w:val="000000"/>
          <w:sz w:val="30"/>
          <w:szCs w:val="30"/>
        </w:rPr>
        <w:t>增加值、服务业增加值等主要指标</w:t>
      </w:r>
      <w:r>
        <w:rPr>
          <w:rFonts w:hint="eastAsia" w:ascii="Times New Roman" w:hAnsi="Times New Roman" w:eastAsia="方正仿宋_GBK"/>
          <w:color w:val="000000"/>
          <w:sz w:val="30"/>
          <w:szCs w:val="30"/>
        </w:rPr>
        <w:t>增速</w:t>
      </w:r>
      <w:r>
        <w:rPr>
          <w:rFonts w:ascii="Times New Roman" w:hAnsi="Times New Roman" w:eastAsia="方正仿宋_GBK"/>
          <w:color w:val="000000"/>
          <w:sz w:val="30"/>
          <w:szCs w:val="30"/>
        </w:rPr>
        <w:t>均高于</w:t>
      </w:r>
      <w:r>
        <w:rPr>
          <w:rFonts w:hint="eastAsia" w:ascii="Times New Roman" w:hAnsi="Times New Roman" w:eastAsia="方正仿宋_GBK"/>
          <w:color w:val="000000"/>
          <w:sz w:val="30"/>
          <w:szCs w:val="30"/>
        </w:rPr>
        <w:t>全国增速</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30"/>
        </w:rPr>
        <w:t>中部地区制造业投资、工业增加值、进出口总额等指标增速高于全国增速，</w:t>
      </w:r>
      <w:r>
        <w:rPr>
          <w:rFonts w:ascii="Times New Roman" w:hAnsi="Times New Roman" w:eastAsia="方正仿宋_GBK"/>
          <w:color w:val="000000"/>
          <w:sz w:val="30"/>
          <w:szCs w:val="30"/>
        </w:rPr>
        <w:t>东北地区固定资产投资和制造业投资</w:t>
      </w:r>
      <w:r>
        <w:rPr>
          <w:rFonts w:hint="eastAsia" w:ascii="Times New Roman" w:hAnsi="Times New Roman" w:eastAsia="方正仿宋_GBK"/>
          <w:color w:val="000000"/>
          <w:sz w:val="30"/>
          <w:szCs w:val="30"/>
        </w:rPr>
        <w:t>回升</w:t>
      </w:r>
      <w:r>
        <w:rPr>
          <w:rFonts w:ascii="Times New Roman" w:hAnsi="Times New Roman" w:eastAsia="方正仿宋_GBK"/>
          <w:color w:val="000000"/>
          <w:sz w:val="30"/>
          <w:szCs w:val="30"/>
        </w:rPr>
        <w:t>较快</w:t>
      </w:r>
      <w:r>
        <w:rPr>
          <w:rFonts w:hint="eastAsia" w:ascii="Times New Roman" w:hAnsi="Times New Roman" w:eastAsia="方正仿宋_GBK"/>
          <w:color w:val="000000"/>
          <w:sz w:val="30"/>
          <w:szCs w:val="30"/>
        </w:rPr>
        <w:t>，但</w:t>
      </w:r>
      <w:r>
        <w:rPr>
          <w:rFonts w:ascii="Times New Roman" w:hAnsi="Times New Roman" w:eastAsia="方正仿宋_GBK"/>
          <w:color w:val="000000"/>
          <w:sz w:val="30"/>
          <w:szCs w:val="30"/>
        </w:rPr>
        <w:t>服务业增加值和进出口总额未实现正增长。受疫情冲击较大的湖北省所辖老工业城市各项指标同比下滑</w:t>
      </w:r>
      <w:r>
        <w:rPr>
          <w:rFonts w:hint="eastAsia" w:ascii="Times New Roman" w:hAnsi="Times New Roman" w:eastAsia="方正仿宋_GBK"/>
          <w:color w:val="000000"/>
          <w:sz w:val="30"/>
          <w:szCs w:val="30"/>
        </w:rPr>
        <w:t>明显</w:t>
      </w:r>
      <w:r>
        <w:rPr>
          <w:rFonts w:ascii="Times New Roman" w:hAnsi="Times New Roman" w:eastAsia="方正仿宋_GBK"/>
          <w:color w:val="000000"/>
          <w:sz w:val="30"/>
          <w:szCs w:val="30"/>
        </w:rPr>
        <w:t>，</w:t>
      </w:r>
      <w:r>
        <w:rPr>
          <w:rFonts w:hint="eastAsia" w:ascii="Times New Roman" w:hAnsi="Times New Roman" w:eastAsia="方正仿宋_GBK"/>
          <w:color w:val="000000"/>
          <w:sz w:val="30"/>
          <w:szCs w:val="30"/>
        </w:rPr>
        <w:t>其中</w:t>
      </w:r>
      <w:r>
        <w:rPr>
          <w:rFonts w:ascii="Times New Roman" w:hAnsi="Times New Roman" w:eastAsia="方正仿宋_GBK"/>
          <w:color w:val="000000"/>
          <w:sz w:val="30"/>
          <w:szCs w:val="30"/>
        </w:rPr>
        <w:t>固定资产投资和制造业投资降幅较大。</w:t>
      </w:r>
    </w:p>
    <w:p>
      <w:pPr>
        <w:spacing w:line="360" w:lineRule="auto"/>
        <w:jc w:val="center"/>
        <w:rPr>
          <w:rFonts w:ascii="Times New Roman" w:hAnsi="Times New Roman" w:eastAsia="方正仿宋_GBK"/>
          <w:b/>
          <w:color w:val="000000"/>
          <w:sz w:val="24"/>
          <w:szCs w:val="24"/>
        </w:rPr>
      </w:pPr>
      <w:r>
        <w:rPr>
          <w:rFonts w:ascii="Times New Roman" w:hAnsi="Times New Roman" w:eastAsia="方正仿宋_GBK"/>
          <w:b/>
          <w:color w:val="000000"/>
          <w:sz w:val="24"/>
          <w:szCs w:val="24"/>
        </w:rPr>
        <w:t>图6</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老工业城市各项指标增速与全国</w:t>
      </w:r>
      <w:r>
        <w:rPr>
          <w:rFonts w:hint="eastAsia" w:ascii="Times New Roman" w:hAnsi="Times New Roman" w:eastAsia="方正仿宋_GBK"/>
          <w:b/>
          <w:color w:val="000000"/>
          <w:sz w:val="24"/>
          <w:szCs w:val="24"/>
          <w:lang w:eastAsia="zh-Hans"/>
        </w:rPr>
        <w:t>增速对比</w:t>
      </w:r>
    </w:p>
    <w:p>
      <w:pPr>
        <w:spacing w:line="360" w:lineRule="auto"/>
        <w:jc w:val="center"/>
        <w:rPr>
          <w:rFonts w:ascii="Times New Roman" w:hAnsi="Times New Roman" w:eastAsia="方正仿宋_GBK"/>
          <w:color w:val="000000"/>
        </w:rPr>
      </w:pPr>
      <w:r>
        <w:rPr>
          <w:rFonts w:ascii="Times New Roman" w:hAnsi="Times New Roman" w:eastAsia="方正仿宋_GBK"/>
          <w:color w:val="000000"/>
        </w:rPr>
        <w:drawing>
          <wp:inline distT="0" distB="0" distL="114300" distR="114300">
            <wp:extent cx="5080000" cy="3810000"/>
            <wp:effectExtent l="6350" t="6350" r="19050" b="19050"/>
            <wp:docPr id="6" name="图表 6" descr="{{pic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line="360" w:lineRule="auto"/>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w:t>
      </w:r>
      <w:r>
        <w:rPr>
          <w:rFonts w:hint="eastAsia" w:ascii="Times New Roman" w:hAnsi="Times New Roman" w:eastAsia="方正仿宋_GBK"/>
          <w:b/>
          <w:color w:val="000000"/>
          <w:sz w:val="24"/>
          <w:szCs w:val="24"/>
        </w:rPr>
        <w:t>7</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老工业城市各项指标增速</w:t>
      </w:r>
      <w:r>
        <w:rPr>
          <w:rFonts w:hint="eastAsia" w:ascii="Times New Roman" w:hAnsi="Times New Roman" w:eastAsia="方正仿宋_GBK"/>
          <w:b/>
          <w:color w:val="000000"/>
          <w:sz w:val="24"/>
          <w:szCs w:val="24"/>
        </w:rPr>
        <w:t>变动比较</w:t>
      </w:r>
    </w:p>
    <w:p>
      <w:r>
        <w:drawing>
          <wp:inline distT="0" distB="0" distL="0" distR="0">
            <wp:extent cx="5984240" cy="2942590"/>
            <wp:effectExtent l="0" t="0" r="0" b="4445"/>
            <wp:docPr id="4" name="图表 4" descr="{{pic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jc w:val="center"/>
        <w:rPr>
          <w:rFonts w:ascii="Times New Roman" w:hAnsi="Times New Roman" w:eastAsia="方正仿宋_GBK"/>
          <w:color w:val="000000"/>
          <w:sz w:val="30"/>
          <w:szCs w:val="30"/>
        </w:rPr>
      </w:pPr>
      <w:r>
        <w:rPr>
          <w:rFonts w:ascii="Times New Roman" w:hAnsi="Times New Roman" w:eastAsia="方正仿宋_GBK"/>
          <w:b/>
          <w:color w:val="000000"/>
          <w:sz w:val="24"/>
          <w:szCs w:val="24"/>
        </w:rPr>
        <w:t>图</w:t>
      </w:r>
      <w:r>
        <w:rPr>
          <w:rFonts w:hint="eastAsia" w:ascii="Times New Roman" w:hAnsi="Times New Roman" w:eastAsia="方正仿宋_GBK"/>
          <w:b/>
          <w:color w:val="000000"/>
          <w:sz w:val="24"/>
          <w:szCs w:val="24"/>
        </w:rPr>
        <w:t>8</w:t>
      </w:r>
      <w:r>
        <w:rPr>
          <w:rFonts w:hint="eastAsia" w:ascii="方正仿宋_GBK" w:hAnsi="方正仿宋_GBK" w:eastAsia="方正仿宋_GBK" w:cs="方正仿宋_GBK"/>
          <w:b/>
          <w:color w:val="000000"/>
          <w:sz w:val="24"/>
          <w:szCs w:val="24"/>
        </w:rPr>
        <w:t xml:space="preserve"> </w:t>
      </w:r>
      <w:r>
        <w:rPr>
          <w:rFonts w:ascii="Times New Roman" w:hAnsi="Times New Roman" w:eastAsia="方正仿宋_GBK"/>
          <w:b/>
          <w:color w:val="000000"/>
          <w:sz w:val="24"/>
          <w:szCs w:val="24"/>
        </w:rPr>
        <w:t>老工业城市各项指标增速与全国</w:t>
      </w:r>
      <w:r>
        <w:rPr>
          <w:rFonts w:hint="eastAsia" w:ascii="Times New Roman" w:hAnsi="Times New Roman" w:eastAsia="方正仿宋_GBK"/>
          <w:b/>
          <w:color w:val="000000"/>
          <w:sz w:val="24"/>
          <w:szCs w:val="24"/>
        </w:rPr>
        <w:t>增速</w:t>
      </w:r>
      <w:r>
        <w:rPr>
          <w:rFonts w:ascii="Times New Roman" w:hAnsi="Times New Roman" w:eastAsia="方正仿宋_GBK"/>
          <w:b/>
          <w:color w:val="000000"/>
          <w:sz w:val="24"/>
          <w:szCs w:val="24"/>
        </w:rPr>
        <w:t>对比</w:t>
      </w:r>
    </w:p>
    <w:p>
      <w:pPr>
        <w:jc w:val="center"/>
        <w:rPr>
          <w:rFonts w:ascii="Times New Roman" w:hAnsi="Times New Roman" w:eastAsia="方正仿宋_GBK"/>
          <w:color w:val="000000"/>
        </w:rPr>
      </w:pPr>
      <w:r>
        <w:rPr>
          <w:rFonts w:ascii="Times New Roman" w:hAnsi="Times New Roman" w:eastAsia="方正仿宋_GBK"/>
          <w:color w:val="000000"/>
        </w:rPr>
        <w:drawing>
          <wp:inline distT="0" distB="0" distL="0" distR="0">
            <wp:extent cx="5974715" cy="3847465"/>
            <wp:effectExtent l="0" t="0" r="0" b="635"/>
            <wp:docPr id="5" name="图表 5" descr="{{pic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3"/>
        <w:bidi w:val="0"/>
        <w:rPr>
          <w:rFonts w:hint="default"/>
          <w:lang w:val="en-US" w:eastAsia="zh-CN"/>
        </w:rPr>
      </w:pPr>
      <w:r>
        <w:rPr>
          <w:rFonts w:ascii="Times New Roman" w:hAnsi="Times New Roman" w:eastAsia="方正黑体_GBK"/>
          <w:color w:val="000000"/>
          <w:sz w:val="28"/>
          <w:szCs w:val="28"/>
        </w:rPr>
        <w:br w:type="page"/>
      </w:r>
      <w:r>
        <w:rPr>
          <w:rFonts w:hint="eastAsia"/>
          <w:lang w:val="en-US" w:eastAsia="zh-CN"/>
        </w:rPr>
        <w:t>对应逻辑</w:t>
      </w:r>
    </w:p>
    <w:tbl>
      <w:tblPr>
        <w:tblStyle w:val="18"/>
        <w:tblW w:w="10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4534"/>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编号</w:t>
            </w:r>
          </w:p>
        </w:tc>
        <w:tc>
          <w:tcPr>
            <w:tcW w:w="4534" w:type="dxa"/>
          </w:tcPr>
          <w:p>
            <w:pPr>
              <w:pStyle w:val="2"/>
              <w:suppressLineNumbers w:val="0"/>
              <w:spacing w:before="0" w:beforeAutospacing="0" w:after="0" w:afterAutospacing="0"/>
              <w:ind w:left="0" w:right="0"/>
              <w:jc w:val="left"/>
              <w:rPr>
                <w:rFonts w:hint="default"/>
                <w:sz w:val="24"/>
                <w:szCs w:val="21"/>
                <w:vertAlign w:val="baseline"/>
                <w:lang w:val="en-US" w:eastAsia="zh-CN"/>
              </w:rPr>
            </w:pPr>
            <w:r>
              <w:rPr>
                <w:rFonts w:hint="eastAsia"/>
                <w:sz w:val="24"/>
                <w:szCs w:val="21"/>
                <w:vertAlign w:val="baseline"/>
                <w:lang w:val="en-US" w:eastAsia="zh-CN"/>
              </w:rPr>
              <w:t>取值逻辑</w:t>
            </w:r>
          </w:p>
        </w:tc>
        <w:tc>
          <w:tcPr>
            <w:tcW w:w="4637" w:type="dxa"/>
            <w:vAlign w:val="top"/>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tcPr>
          <w:p>
            <w:pPr>
              <w:pStyle w:val="2"/>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88</w:t>
            </w:r>
          </w:p>
        </w:tc>
        <w:tc>
          <w:tcPr>
            <w:tcW w:w="4534"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32"/>
                <w:vertAlign w:val="baseline"/>
                <w:lang w:val="en-US" w:eastAsia="zh-CN"/>
              </w:rPr>
              <w:t>全部老工业城市</w:t>
            </w:r>
            <w:r>
              <w:rPr>
                <w:rFonts w:hint="eastAsia"/>
                <w:sz w:val="28"/>
                <w:szCs w:val="22"/>
                <w:vertAlign w:val="baseline"/>
                <w:lang w:val="en-US" w:eastAsia="zh-CN"/>
              </w:rPr>
              <w:t>region_code（a）关联indicator_data表，限定indicator_id=</w:t>
            </w:r>
            <w:r>
              <w:rPr>
                <w:rFonts w:hint="default"/>
                <w:sz w:val="28"/>
                <w:szCs w:val="22"/>
                <w:vertAlign w:val="baseline"/>
                <w:lang w:val="en-US" w:eastAsia="zh-CN"/>
              </w:rPr>
              <w:t>’</w:t>
            </w:r>
            <w:r>
              <w:rPr>
                <w:rFonts w:hint="eastAsia"/>
                <w:sz w:val="28"/>
                <w:szCs w:val="22"/>
                <w:vertAlign w:val="baseline"/>
                <w:lang w:val="en-US" w:eastAsia="zh-CN"/>
              </w:rPr>
              <w:t>179</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的origin_value字段的值，并计算和值A</w:t>
            </w:r>
            <w:r>
              <w:rPr>
                <w:rFonts w:hint="eastAsia"/>
                <w:sz w:val="28"/>
                <w:szCs w:val="22"/>
                <w:vertAlign w:val="subscript"/>
                <w:lang w:val="en-US" w:eastAsia="zh-CN"/>
              </w:rPr>
              <w:t>2020</w:t>
            </w:r>
          </w:p>
        </w:tc>
        <w:tc>
          <w:tcPr>
            <w:tcW w:w="4637" w:type="dxa"/>
            <w:vAlign w:val="top"/>
          </w:tcPr>
          <w:p>
            <w:pPr>
              <w:pStyle w:val="2"/>
              <w:suppressLineNumbers w:val="0"/>
              <w:spacing w:before="0" w:beforeAutospacing="0" w:after="0" w:afterAutospacing="0"/>
              <w:ind w:left="0" w:right="0"/>
              <w:jc w:val="left"/>
              <w:rPr>
                <w:rFonts w:hint="eastAsia"/>
                <w:vertAlign w:val="subscript"/>
                <w:lang w:val="en-US" w:eastAsia="zh-CN"/>
              </w:rPr>
            </w:pPr>
            <w:r>
              <w:rPr>
                <w:rFonts w:hint="eastAsia"/>
                <w:lang w:val="en-US" w:eastAsia="zh-CN"/>
              </w:rPr>
              <w:t>A</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表示全部老工业城市的进出口总额，下角标为统计年度，通过配置</w:t>
            </w:r>
            <w:r>
              <w:rPr>
                <w:rFonts w:hint="eastAsia"/>
                <w:sz w:val="28"/>
                <w:szCs w:val="22"/>
                <w:vertAlign w:val="baseline"/>
                <w:lang w:val="en-US" w:eastAsia="zh-CN"/>
              </w:rPr>
              <w:t>indicator_date_tag字段改变，下文所有下角标均如此</w:t>
            </w:r>
          </w:p>
          <w:p>
            <w:pPr>
              <w:keepNext w:val="0"/>
              <w:keepLines w:val="0"/>
              <w:suppressLineNumbers w:val="0"/>
              <w:spacing w:before="0" w:beforeAutospacing="0" w:after="0" w:afterAutospacing="0"/>
              <w:ind w:left="0" w:right="0"/>
              <w:rPr>
                <w:rFonts w:hint="eastAsia"/>
                <w:sz w:val="28"/>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89</w:t>
            </w:r>
          </w:p>
        </w:tc>
        <w:tc>
          <w:tcPr>
            <w:tcW w:w="4534" w:type="dxa"/>
          </w:tcPr>
          <w:p>
            <w:pPr>
              <w:pStyle w:val="2"/>
              <w:suppressLineNumbers w:val="0"/>
              <w:spacing w:before="0" w:beforeAutospacing="0" w:after="0" w:afterAutospacing="0"/>
              <w:ind w:left="0" w:right="0"/>
              <w:jc w:val="left"/>
              <w:rPr>
                <w:rFonts w:hint="eastAsia"/>
                <w:color w:val="000000" w:themeColor="text1"/>
                <w:lang w:val="en-US" w:eastAsia="zh-CN"/>
                <w14:textFill>
                  <w14:solidFill>
                    <w14:schemeClr w14:val="tx1"/>
                  </w14:solidFill>
                </w14:textFill>
              </w:rPr>
            </w:pPr>
            <w:r>
              <w:rPr>
                <w:rFonts w:hint="eastAsia"/>
                <w:sz w:val="28"/>
                <w:szCs w:val="22"/>
                <w:vertAlign w:val="baseline"/>
                <w:lang w:val="en-US" w:eastAsia="zh-CN"/>
              </w:rPr>
              <w:t>参照88的逻辑，取所有indicator_id=</w:t>
            </w:r>
            <w:r>
              <w:rPr>
                <w:rFonts w:hint="default"/>
                <w:sz w:val="28"/>
                <w:szCs w:val="22"/>
                <w:vertAlign w:val="baseline"/>
                <w:lang w:val="en-US" w:eastAsia="zh-CN"/>
              </w:rPr>
              <w:t>’</w:t>
            </w:r>
            <w:r>
              <w:rPr>
                <w:rFonts w:hint="eastAsia"/>
                <w:sz w:val="28"/>
                <w:szCs w:val="22"/>
                <w:vertAlign w:val="baseline"/>
                <w:lang w:val="en-US" w:eastAsia="zh-CN"/>
              </w:rPr>
              <w:t>180</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的origin_value字段的值，并计算平均值</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p>
          <w:p>
            <w:pPr>
              <w:pStyle w:val="2"/>
              <w:suppressLineNumbers w:val="0"/>
              <w:spacing w:before="0" w:beforeAutospacing="0" w:after="0" w:afterAutospacing="0"/>
              <w:ind w:left="0" w:right="0"/>
              <w:jc w:val="left"/>
              <w:rPr>
                <w:rFonts w:hint="default"/>
                <w:sz w:val="28"/>
                <w:szCs w:val="22"/>
                <w:vertAlign w:val="baseline"/>
                <w:lang w:val="en-US" w:eastAsia="zh-CN"/>
              </w:rPr>
            </w:pPr>
          </w:p>
        </w:tc>
        <w:tc>
          <w:tcPr>
            <w:tcW w:w="4637" w:type="dxa"/>
            <w:vAlign w:val="top"/>
          </w:tcPr>
          <w:p>
            <w:pPr>
              <w:pStyle w:val="2"/>
              <w:suppressLineNumbers w:val="0"/>
              <w:spacing w:before="0" w:beforeAutospacing="0" w:after="0" w:afterAutospacing="0"/>
              <w:ind w:left="0" w:right="0"/>
              <w:rPr>
                <w:rFonts w:hint="eastAsia"/>
                <w:lang w:val="en-US" w:eastAsia="zh-CN"/>
              </w:rPr>
            </w:pPr>
            <w:r>
              <w:rPr>
                <w:rFonts w:hint="eastAsia"/>
                <w:lang w:val="en-US" w:eastAsia="zh-CN"/>
              </w:rPr>
              <w:t>Bxxxx</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表示全部老工业城市进出口总额增速</w:t>
            </w:r>
          </w:p>
          <w:p>
            <w:pPr>
              <w:pStyle w:val="2"/>
              <w:suppressLineNumbers w:val="0"/>
              <w:spacing w:before="0" w:beforeAutospacing="0" w:after="0" w:afterAutospacing="0"/>
              <w:ind w:left="0" w:right="0"/>
              <w:rPr>
                <w:rFonts w:hint="default"/>
                <w:lang w:val="en-US" w:eastAsia="zh-CN"/>
              </w:rPr>
            </w:pPr>
            <w:r>
              <w:rPr>
                <w:rFonts w:hint="eastAsia"/>
                <w:color w:val="000000" w:themeColor="text1"/>
                <w:vertAlign w:val="baseline"/>
                <w:lang w:val="en-US" w:eastAsia="zh-CN"/>
                <w14:textFill>
                  <w14:solidFill>
                    <w14:schemeClr w14:val="tx1"/>
                  </w14:solidFill>
                </w14:textFill>
              </w:rPr>
              <w:t>正值展示“增长”，负值展示“下降”，展示形式“增长|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|”或“增长|</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|为</w:t>
            </w:r>
            <w:r>
              <w:rPr>
                <w:rFonts w:hint="eastAsia"/>
                <w:color w:val="000000" w:themeColor="text1"/>
                <w:lang w:val="en-US" w:eastAsia="zh-CN"/>
                <w14:textFill>
                  <w14:solidFill>
                    <w14:schemeClr w14:val="tx1"/>
                  </w14:solidFill>
                </w14:textFill>
              </w:rPr>
              <w:t>B</w:t>
            </w:r>
            <w:r>
              <w:rPr>
                <w:rFonts w:hint="eastAsia"/>
                <w:color w:val="000000" w:themeColor="text1"/>
                <w:vertAlign w:val="subscript"/>
                <w:lang w:val="en-US" w:eastAsia="zh-CN"/>
                <w14:textFill>
                  <w14:solidFill>
                    <w14:schemeClr w14:val="tx1"/>
                  </w14:solidFill>
                </w14:textFill>
              </w:rPr>
              <w:t>xxxx</w:t>
            </w:r>
            <w:r>
              <w:rPr>
                <w:rFonts w:hint="eastAsia"/>
                <w:color w:val="000000" w:themeColor="text1"/>
                <w:vertAlign w:val="baseline"/>
                <w:lang w:val="en-US" w:eastAsia="zh-CN"/>
                <w14:textFill>
                  <w14:solidFill>
                    <w14:schemeClr w14:val="tx1"/>
                  </w14:solidFill>
                </w14:textFill>
              </w:rPr>
              <w:t>的绝对值，值为0时不展示数值仅展示“同期不变”。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90</w:t>
            </w:r>
          </w:p>
        </w:tc>
        <w:tc>
          <w:tcPr>
            <w:tcW w:w="4534"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indicator_data表中，限定indicator_id=</w:t>
            </w:r>
            <w:r>
              <w:rPr>
                <w:rFonts w:hint="default"/>
                <w:sz w:val="28"/>
                <w:szCs w:val="22"/>
                <w:vertAlign w:val="baseline"/>
                <w:lang w:val="en-US" w:eastAsia="zh-CN"/>
              </w:rPr>
              <w:t>’</w:t>
            </w:r>
            <w:r>
              <w:rPr>
                <w:rFonts w:hint="eastAsia"/>
                <w:sz w:val="28"/>
                <w:szCs w:val="22"/>
                <w:vertAlign w:val="baseline"/>
                <w:lang w:val="en-US" w:eastAsia="zh-CN"/>
              </w:rPr>
              <w:t>180</w:t>
            </w:r>
            <w:r>
              <w:rPr>
                <w:rFonts w:hint="default"/>
                <w:sz w:val="28"/>
                <w:szCs w:val="22"/>
                <w:vertAlign w:val="baseline"/>
                <w:lang w:val="en-US" w:eastAsia="zh-CN"/>
              </w:rPr>
              <w:t>’</w:t>
            </w:r>
            <w:r>
              <w:rPr>
                <w:rFonts w:hint="eastAsia"/>
                <w:sz w:val="28"/>
                <w:szCs w:val="22"/>
                <w:vertAlign w:val="baseline"/>
                <w:lang w:val="en-US" w:eastAsia="zh-CN"/>
              </w:rPr>
              <w:t xml:space="preserve"> and region_code=</w:t>
            </w:r>
            <w:r>
              <w:rPr>
                <w:rFonts w:hint="default"/>
                <w:sz w:val="28"/>
                <w:szCs w:val="22"/>
                <w:vertAlign w:val="baseline"/>
                <w:lang w:val="en-US" w:eastAsia="zh-CN"/>
              </w:rPr>
              <w:t>’</w:t>
            </w:r>
            <w:r>
              <w:rPr>
                <w:rFonts w:hint="eastAsia"/>
                <w:sz w:val="28"/>
                <w:szCs w:val="22"/>
                <w:vertAlign w:val="baseline"/>
                <w:lang w:val="en-US" w:eastAsia="zh-CN"/>
              </w:rPr>
              <w:t>00</w:t>
            </w:r>
            <w:r>
              <w:rPr>
                <w:rFonts w:hint="default"/>
                <w:sz w:val="28"/>
                <w:szCs w:val="22"/>
                <w:vertAlign w:val="baseline"/>
                <w:lang w:val="en-US" w:eastAsia="zh-CN"/>
              </w:rPr>
              <w:t>’</w:t>
            </w:r>
            <w:r>
              <w:rPr>
                <w:rFonts w:hint="eastAsia"/>
                <w:sz w:val="28"/>
                <w:szCs w:val="22"/>
                <w:vertAlign w:val="baseline"/>
                <w:lang w:val="en-US" w:eastAsia="zh-CN"/>
              </w:rPr>
              <w:t>，取indicator_date_tag=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的</w:t>
            </w:r>
          </w:p>
          <w:p>
            <w:pPr>
              <w:pStyle w:val="2"/>
              <w:suppressLineNumbers w:val="0"/>
              <w:spacing w:before="0" w:beforeAutospacing="0" w:after="0" w:afterAutospacing="0"/>
              <w:ind w:left="0" w:right="0"/>
              <w:rPr>
                <w:rFonts w:hint="default"/>
                <w:vertAlign w:val="subscript"/>
                <w:lang w:val="en-US" w:eastAsia="zh-CN"/>
              </w:rPr>
            </w:pPr>
            <w:r>
              <w:rPr>
                <w:rFonts w:hint="eastAsia"/>
                <w:sz w:val="28"/>
                <w:szCs w:val="22"/>
                <w:vertAlign w:val="baseline"/>
                <w:lang w:val="en-US" w:eastAsia="zh-CN"/>
              </w:rPr>
              <w:t>origin_value字段的值，并记作D</w:t>
            </w:r>
            <w:r>
              <w:rPr>
                <w:rFonts w:hint="eastAsia"/>
                <w:sz w:val="28"/>
                <w:szCs w:val="22"/>
                <w:vertAlign w:val="subscript"/>
                <w:lang w:val="en-US" w:eastAsia="zh-CN"/>
              </w:rPr>
              <w:t>2020</w:t>
            </w:r>
            <w:r>
              <w:rPr>
                <w:rFonts w:hint="eastAsia"/>
                <w:sz w:val="28"/>
                <w:szCs w:val="22"/>
                <w:vertAlign w:val="baseline"/>
                <w:lang w:val="en-US" w:eastAsia="zh-CN"/>
              </w:rPr>
              <w:t>，最后计算E</w:t>
            </w:r>
            <w:r>
              <w:rPr>
                <w:rFonts w:hint="eastAsia"/>
                <w:sz w:val="28"/>
                <w:szCs w:val="22"/>
                <w:vertAlign w:val="subscript"/>
                <w:lang w:val="en-US" w:eastAsia="zh-CN"/>
              </w:rPr>
              <w:t>2020</w:t>
            </w:r>
            <w:r>
              <w:rPr>
                <w:rFonts w:hint="eastAsia"/>
                <w:sz w:val="28"/>
                <w:szCs w:val="22"/>
                <w:vertAlign w:val="baseline"/>
                <w:lang w:val="en-US" w:eastAsia="zh-CN"/>
              </w:rPr>
              <w:t>=B</w:t>
            </w:r>
            <w:r>
              <w:rPr>
                <w:rFonts w:hint="eastAsia"/>
                <w:sz w:val="28"/>
                <w:szCs w:val="22"/>
                <w:vertAlign w:val="subscript"/>
                <w:lang w:val="en-US" w:eastAsia="zh-CN"/>
              </w:rPr>
              <w:t>2020</w:t>
            </w:r>
            <w:r>
              <w:rPr>
                <w:rFonts w:hint="eastAsia"/>
                <w:sz w:val="28"/>
                <w:szCs w:val="22"/>
                <w:vertAlign w:val="baseline"/>
                <w:lang w:val="en-US" w:eastAsia="zh-CN"/>
              </w:rPr>
              <w:t>-D</w:t>
            </w:r>
            <w:r>
              <w:rPr>
                <w:rFonts w:hint="eastAsia"/>
                <w:sz w:val="28"/>
                <w:szCs w:val="22"/>
                <w:vertAlign w:val="subscript"/>
                <w:lang w:val="en-US" w:eastAsia="zh-CN"/>
              </w:rPr>
              <w:t>2019</w:t>
            </w:r>
          </w:p>
          <w:p>
            <w:pPr>
              <w:pStyle w:val="2"/>
              <w:suppressLineNumbers w:val="0"/>
              <w:spacing w:before="0" w:beforeAutospacing="0" w:after="0" w:afterAutospacing="0"/>
              <w:ind w:left="0" w:right="0"/>
              <w:jc w:val="left"/>
              <w:rPr>
                <w:rFonts w:hint="default"/>
                <w:sz w:val="28"/>
                <w:szCs w:val="22"/>
                <w:vertAlign w:val="baseline"/>
                <w:lang w:val="en-US" w:eastAsia="zh-CN"/>
              </w:rPr>
            </w:pPr>
          </w:p>
        </w:tc>
        <w:tc>
          <w:tcPr>
            <w:tcW w:w="4637"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表示全国进出口总额增速</w:t>
            </w:r>
          </w:p>
          <w:p>
            <w:pPr>
              <w:pStyle w:val="2"/>
              <w:suppressLineNumbers w:val="0"/>
              <w:spacing w:before="0" w:beforeAutospacing="0" w:after="0" w:afterAutospacing="0"/>
              <w:ind w:left="0" w:right="0"/>
              <w:rPr>
                <w:rFonts w:hint="default"/>
                <w:vertAlign w:val="baseline"/>
                <w:lang w:val="en-US" w:eastAsia="zh-CN"/>
              </w:rPr>
            </w:pPr>
            <w:r>
              <w:rPr>
                <w:rFonts w:hint="eastAsia"/>
                <w:vertAlign w:val="baseline"/>
                <w:lang w:val="en-US" w:eastAsia="zh-CN"/>
              </w:rPr>
              <w:t>E</w:t>
            </w:r>
            <w:r>
              <w:rPr>
                <w:rFonts w:hint="eastAsia"/>
                <w:vertAlign w:val="subscript"/>
                <w:lang w:val="en-US" w:eastAsia="zh-CN"/>
              </w:rPr>
              <w:t xml:space="preserve">xxxx  </w:t>
            </w:r>
          </w:p>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vertAlign w:val="baseline"/>
                <w:lang w:val="en-US" w:eastAsia="zh-CN"/>
              </w:rPr>
              <w:t>表示所有老工业城市进出口总额增幅，与全国进出口总额增幅的比较值，正值展示“略高于”，负值展示“略低于”，0值展示“持平于”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90_5</w:t>
            </w:r>
          </w:p>
        </w:tc>
        <w:tc>
          <w:tcPr>
            <w:tcW w:w="4534"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同上“90”</w:t>
            </w:r>
          </w:p>
        </w:tc>
        <w:tc>
          <w:tcPr>
            <w:tcW w:w="4637"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vertAlign w:val="baseline"/>
                <w:lang w:val="en-US" w:eastAsia="zh-CN"/>
              </w:rPr>
              <w:t>表示全国进出口总额增速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91</w:t>
            </w:r>
          </w:p>
        </w:tc>
        <w:tc>
          <w:tcPr>
            <w:tcW w:w="4534"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取值逻辑参照编号88，其中地区代码取值逻辑替换为东部地区region_code（b）</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东部地区进出口总额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92</w:t>
            </w:r>
          </w:p>
        </w:tc>
        <w:tc>
          <w:tcPr>
            <w:tcW w:w="4534"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计算逻辑参考编号89，其中地区代码取值逻辑替换为东部地区region_code（b）</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东部地区进出口总额增速，正值展示“增长”，负值展示“下降”，后缀数值转换为绝对值，计算数值为0时展示“较去年同期不变”不加任何数值。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93</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取值逻辑参照编号88，其中地区代码取值逻辑替换为中部地区region_code（c）</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中部地区进出口总额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94</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计算逻辑参考编号89，其中地区代码取值逻辑替换为中部地区region_code（c）</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中部地区进出口总额增速，正值展示“增长”，负值展示“下降”，后缀数值转换为绝对值，计算数值为0时展示“较去年同期不变”不加任何数值。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95</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取值逻辑参照编号88，其中地区代码取值逻辑替换为西部地区region_code（d）</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西部地区进出口总额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96</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计算逻辑参考编号89，其中地区代码取值逻辑替换为西部地区region_code（d）</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西部地区进出口总额增速，正值展示“增长”，负值展示“下降”，后缀数值转换为绝对值，计算数值为0时展示“较去年同期不变”不加任何数值。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97</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取值逻辑参照编号88，其中地区代码取值逻辑替换为东北部地区region_code（e）</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东北部地区进出口总额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val="en-US" w:eastAsia="zh-CN" w:bidi="ar-SA"/>
              </w:rPr>
            </w:pPr>
            <w:r>
              <w:rPr>
                <w:rFonts w:hint="default" w:ascii="Calibri" w:hAnsi="Calibri" w:eastAsia="宋体" w:cs="Times New Roman"/>
                <w:b/>
                <w:kern w:val="2"/>
                <w:sz w:val="28"/>
                <w:szCs w:val="22"/>
                <w:vertAlign w:val="baseline"/>
                <w:lang w:val="en-US" w:eastAsia="zh-CN" w:bidi="ar-SA"/>
              </w:rPr>
              <w:t>98</w:t>
            </w:r>
          </w:p>
        </w:tc>
        <w:tc>
          <w:tcPr>
            <w:tcW w:w="4534" w:type="dxa"/>
          </w:tcPr>
          <w:p>
            <w:pPr>
              <w:pStyle w:val="2"/>
              <w:suppressLineNumbers w:val="0"/>
              <w:spacing w:before="0" w:beforeAutospacing="0" w:after="0" w:afterAutospacing="0"/>
              <w:ind w:left="0" w:right="0"/>
              <w:jc w:val="left"/>
              <w:rPr>
                <w:rFonts w:hint="eastAsia"/>
                <w:sz w:val="28"/>
                <w:szCs w:val="22"/>
                <w:vertAlign w:val="baseline"/>
                <w:lang w:val="en-US" w:eastAsia="zh-CN"/>
              </w:rPr>
            </w:pPr>
            <w:r>
              <w:rPr>
                <w:rFonts w:hint="eastAsia"/>
                <w:sz w:val="28"/>
                <w:szCs w:val="22"/>
                <w:vertAlign w:val="baseline"/>
                <w:lang w:val="en-US" w:eastAsia="zh-CN"/>
              </w:rPr>
              <w:t>计算逻辑参考编号89，其中地区代码取值逻辑替换为东北部地区region_code（e）</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东北部地区进出口总额增速，正值展示“增长”，负值展示“下降”，后缀数值转换为绝对值，计算数值为0时展示“较去年同期不变”不加任何数值。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99</w:t>
            </w:r>
            <w:r>
              <w:rPr>
                <w:rFonts w:hint="default" w:ascii="Calibri" w:hAnsi="Calibri" w:eastAsia="宋体" w:cs="Times New Roman"/>
                <w:b/>
                <w:kern w:val="2"/>
                <w:sz w:val="28"/>
                <w:szCs w:val="22"/>
                <w:vertAlign w:val="baseline"/>
                <w:lang w:eastAsia="zh-CN" w:bidi="ar-SA"/>
              </w:rPr>
              <w:t>_1</w:t>
            </w:r>
          </w:p>
        </w:tc>
        <w:tc>
          <w:tcPr>
            <w:tcW w:w="4534" w:type="dxa"/>
            <w:vAlign w:val="top"/>
          </w:tcPr>
          <w:p>
            <w:pPr>
              <w:keepNext w:val="0"/>
              <w:keepLines w:val="0"/>
              <w:suppressLineNumbers w:val="0"/>
              <w:spacing w:before="0" w:beforeAutospacing="0" w:after="0" w:afterAutospacing="0"/>
              <w:ind w:left="0" w:right="0"/>
              <w:jc w:val="left"/>
              <w:rPr>
                <w:rFonts w:hint="default" w:hAnsi="等线" w:cs="Times New Roman" w:asciiTheme="minorHAnsi" w:eastAsiaTheme="minorEastAsia"/>
                <w:b/>
                <w:bCs/>
                <w:kern w:val="2"/>
                <w:sz w:val="28"/>
                <w:szCs w:val="22"/>
                <w:vertAlign w:val="baseline"/>
                <w:lang w:val="en-US" w:eastAsia="zh-CN" w:bidi="ar-SA"/>
              </w:rPr>
            </w:pPr>
            <w:r>
              <w:rPr>
                <w:rFonts w:hint="eastAsia" w:asciiTheme="minorHAnsi" w:eastAsiaTheme="minorEastAsia"/>
                <w:b/>
                <w:bCs/>
                <w:sz w:val="28"/>
                <w:szCs w:val="32"/>
                <w:vertAlign w:val="baseline"/>
                <w:lang w:val="en-US" w:eastAsia="zh-CN"/>
              </w:rPr>
              <w:t>全部老工业城市</w:t>
            </w:r>
            <w:r>
              <w:rPr>
                <w:rFonts w:hint="eastAsia" w:asciiTheme="minorHAnsi" w:eastAsiaTheme="minorEastAsia"/>
                <w:b/>
                <w:bCs/>
                <w:sz w:val="28"/>
                <w:szCs w:val="22"/>
                <w:vertAlign w:val="baseline"/>
                <w:lang w:val="en-US" w:eastAsia="zh-CN"/>
              </w:rPr>
              <w:t>region_code（a）关联indicator_data表，限定indicator_id=</w:t>
            </w:r>
            <w:r>
              <w:rPr>
                <w:rFonts w:hint="default"/>
                <w:b/>
                <w:bCs/>
                <w:sz w:val="28"/>
                <w:szCs w:val="22"/>
                <w:vertAlign w:val="baseline"/>
                <w:lang w:val="en-US" w:eastAsia="zh-CN"/>
              </w:rPr>
              <w:t>’</w:t>
            </w:r>
            <w:r>
              <w:rPr>
                <w:rFonts w:hint="eastAsia"/>
                <w:b/>
                <w:bCs/>
                <w:sz w:val="28"/>
                <w:szCs w:val="22"/>
                <w:vertAlign w:val="baseline"/>
                <w:lang w:val="en-US" w:eastAsia="zh-CN"/>
              </w:rPr>
              <w:t>180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 xml:space="preserve"> 取indicator_date_tag=</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2020</w:t>
            </w:r>
            <w:r>
              <w:rPr>
                <w:rFonts w:hint="default"/>
                <w:b/>
                <w:bCs/>
                <w:sz w:val="28"/>
                <w:szCs w:val="22"/>
                <w:vertAlign w:val="baseline"/>
                <w:lang w:val="en-US" w:eastAsia="zh-CN"/>
              </w:rPr>
              <w:t>’</w:t>
            </w:r>
            <w:r>
              <w:rPr>
                <w:rFonts w:hint="eastAsia" w:asciiTheme="minorHAnsi" w:eastAsiaTheme="minorEastAsia"/>
                <w:b/>
                <w:bCs/>
                <w:sz w:val="28"/>
                <w:szCs w:val="22"/>
                <w:vertAlign w:val="baseline"/>
                <w:lang w:val="en-US" w:eastAsia="zh-CN"/>
              </w:rPr>
              <w:t>的origin_value字段的值，并记作F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，将每个region_code对应的F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值与D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进行比较，统计F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的个数XX</w:t>
            </w:r>
          </w:p>
        </w:tc>
        <w:tc>
          <w:tcPr>
            <w:tcW w:w="4637" w:type="dxa"/>
            <w:vAlign w:val="top"/>
          </w:tcPr>
          <w:p>
            <w:pPr>
              <w:pStyle w:val="2"/>
              <w:suppressLineNumbers w:val="0"/>
              <w:spacing w:before="0" w:beforeAutospacing="0" w:after="0" w:afterAutospacing="0"/>
              <w:ind w:left="0" w:right="0"/>
              <w:rPr>
                <w:rFonts w:hint="eastAsia"/>
                <w:vertAlign w:val="subscript"/>
                <w:lang w:val="en-US" w:eastAsia="zh-CN"/>
              </w:rPr>
            </w:pPr>
            <w:r>
              <w:rPr>
                <w:rFonts w:hint="eastAsia"/>
                <w:lang w:val="en-US" w:eastAsia="zh-CN"/>
              </w:rPr>
              <w:t>F</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vertAlign w:val="baseline"/>
                <w:lang w:val="en-US" w:eastAsia="zh-CN"/>
              </w:rPr>
              <w:t>表示各个老工业城市</w:t>
            </w:r>
            <w:r>
              <w:rPr>
                <w:rFonts w:hint="eastAsia"/>
                <w:lang w:val="en-US" w:eastAsia="zh-CN"/>
              </w:rPr>
              <w:t>进出口总额增速</w:t>
            </w:r>
          </w:p>
          <w:p>
            <w:pPr>
              <w:pStyle w:val="2"/>
              <w:suppressLineNumbers w:val="0"/>
              <w:spacing w:before="0" w:beforeAutospacing="0" w:after="0" w:afterAutospacing="0"/>
              <w:ind w:left="0" w:right="0"/>
              <w:rPr>
                <w:rFonts w:hint="eastAsia"/>
                <w:vertAlign w:val="subscript"/>
                <w:lang w:val="en-US" w:eastAsia="zh-CN"/>
              </w:rPr>
            </w:pPr>
            <w:r>
              <w:rPr>
                <w:rFonts w:hint="eastAsia"/>
                <w:vertAlign w:val="baseline"/>
                <w:lang w:val="en-US" w:eastAsia="zh-CN"/>
              </w:rPr>
              <w:t>D</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eastAsia"/>
                <w:lang w:val="en-US" w:eastAsia="zh-CN"/>
              </w:rPr>
            </w:pPr>
            <w:r>
              <w:rPr>
                <w:rFonts w:hint="eastAsia"/>
                <w:vertAlign w:val="baseline"/>
                <w:lang w:val="en-US" w:eastAsia="zh-CN"/>
              </w:rPr>
              <w:t>表示全国</w:t>
            </w:r>
            <w:r>
              <w:rPr>
                <w:rFonts w:hint="eastAsia"/>
                <w:lang w:val="en-US" w:eastAsia="zh-CN"/>
              </w:rPr>
              <w:t>进出口总额增速</w:t>
            </w:r>
            <w:r>
              <w:rPr>
                <w:rFonts w:hint="eastAsia"/>
                <w:vertAlign w:val="baseline"/>
                <w:lang w:val="en-US" w:eastAsia="zh-CN"/>
              </w:rPr>
              <w:t>，计算逻辑参考编号90。</w:t>
            </w:r>
          </w:p>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统计</w:t>
            </w:r>
            <w:r>
              <w:rPr>
                <w:rFonts w:hint="eastAsia" w:asciiTheme="minorHAnsi" w:eastAsiaTheme="minorEastAsia"/>
                <w:b/>
                <w:bCs/>
                <w:sz w:val="28"/>
                <w:szCs w:val="22"/>
                <w:vertAlign w:val="baseline"/>
                <w:lang w:val="en-US" w:eastAsia="zh-CN"/>
              </w:rPr>
              <w:t>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＞D</w:t>
            </w:r>
            <w:r>
              <w:rPr>
                <w:rFonts w:hint="eastAsia" w:asciiTheme="minorHAnsi" w:eastAsiaTheme="minorEastAsia"/>
                <w:b/>
                <w:bCs/>
                <w:sz w:val="28"/>
                <w:szCs w:val="22"/>
                <w:vertAlign w:val="subscript"/>
                <w:lang w:val="en-US" w:eastAsia="zh-CN"/>
              </w:rPr>
              <w:t>202</w:t>
            </w:r>
            <w:r>
              <w:rPr>
                <w:rFonts w:hint="eastAsia" w:asciiTheme="minorHAnsi" w:eastAsiaTheme="minorEastAsia"/>
                <w:b/>
                <w:bCs/>
                <w:sz w:val="28"/>
                <w:szCs w:val="22"/>
                <w:vertAlign w:val="baseline"/>
                <w:lang w:val="en-US" w:eastAsia="zh-CN"/>
              </w:rPr>
              <w:t>的个数XX，XX&gt;0时显示“XX”，XX=0</w:t>
            </w:r>
            <w:r>
              <w:rPr>
                <w:rFonts w:hint="eastAsia" w:asciiTheme="minorHAnsi" w:eastAsiaTheme="minorEastAsia"/>
                <w:b/>
                <w:bCs/>
                <w:sz w:val="28"/>
                <w:szCs w:val="22"/>
                <w:vertAlign w:val="baseline"/>
                <w:lang w:val="en-US" w:eastAsia="zh-Hans"/>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eastAsia"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99_2</w:t>
            </w:r>
          </w:p>
        </w:tc>
        <w:tc>
          <w:tcPr>
            <w:tcW w:w="4534" w:type="dxa"/>
            <w:vAlign w:val="top"/>
          </w:tcPr>
          <w:p>
            <w:pPr>
              <w:keepNext w:val="0"/>
              <w:keepLines w:val="0"/>
              <w:suppressLineNumbers w:val="0"/>
              <w:spacing w:before="0" w:beforeAutospacing="0" w:after="0" w:afterAutospacing="0"/>
              <w:ind w:left="0" w:right="0"/>
              <w:jc w:val="left"/>
              <w:rPr>
                <w:rFonts w:hint="eastAsia" w:asciiTheme="minorHAnsi" w:eastAsiaTheme="minorEastAsia"/>
                <w:b/>
                <w:bCs/>
                <w:sz w:val="28"/>
                <w:szCs w:val="32"/>
                <w:vertAlign w:val="baseline"/>
                <w:lang w:val="en-US" w:eastAsia="zh-CN"/>
              </w:rPr>
            </w:pPr>
          </w:p>
        </w:tc>
        <w:tc>
          <w:tcPr>
            <w:tcW w:w="4637" w:type="dxa"/>
            <w:vAlign w:val="top"/>
          </w:tcPr>
          <w:p>
            <w:pPr>
              <w:keepNext w:val="0"/>
              <w:keepLines w:val="0"/>
              <w:suppressLineNumbers w:val="0"/>
              <w:spacing w:before="0" w:beforeAutospacing="0" w:after="0" w:afterAutospacing="0"/>
              <w:ind w:left="0" w:right="0"/>
              <w:rPr>
                <w:rFonts w:hint="eastAsia"/>
                <w:vertAlign w:val="baseline"/>
                <w:lang w:val="en-US" w:eastAsia="zh-CN"/>
              </w:rPr>
            </w:pPr>
            <w:r>
              <w:rPr>
                <w:rFonts w:hint="eastAsia" w:asciiTheme="minorHAnsi" w:eastAsiaTheme="minorEastAsia"/>
                <w:b/>
                <w:bCs/>
                <w:sz w:val="28"/>
                <w:szCs w:val="22"/>
                <w:vertAlign w:val="baseline"/>
                <w:lang w:val="en-US" w:eastAsia="zh-CN"/>
              </w:rPr>
              <w:t>XX&gt;0时显示“</w:t>
            </w:r>
            <w:r>
              <w:rPr>
                <w:rFonts w:hint="default"/>
                <w:sz w:val="28"/>
                <w:szCs w:val="32"/>
                <w:lang w:val="en-US" w:eastAsia="zh-CN"/>
              </w:rPr>
              <w:t>个老工业城市增速高于全国增速</w:t>
            </w:r>
            <w:r>
              <w:rPr>
                <w:rFonts w:hint="eastAsia" w:asciiTheme="minorHAnsi" w:eastAsiaTheme="minorEastAsia"/>
                <w:b/>
                <w:bCs/>
                <w:sz w:val="28"/>
                <w:szCs w:val="22"/>
                <w:vertAlign w:val="baseline"/>
                <w:lang w:val="en-US" w:eastAsia="zh-CN"/>
              </w:rPr>
              <w:t>”，XX=0是显示“全部</w:t>
            </w:r>
            <w:r>
              <w:rPr>
                <w:rFonts w:hint="default"/>
                <w:sz w:val="28"/>
                <w:szCs w:val="32"/>
                <w:lang w:val="en-US" w:eastAsia="zh-CN"/>
              </w:rPr>
              <w:t>老工业城市增速</w:t>
            </w:r>
            <w:r>
              <w:rPr>
                <w:rFonts w:hint="eastAsia"/>
                <w:sz w:val="28"/>
                <w:szCs w:val="32"/>
                <w:lang w:val="en-US" w:eastAsia="zh-CN"/>
              </w:rPr>
              <w:t>均低于</w:t>
            </w:r>
            <w:r>
              <w:rPr>
                <w:rFonts w:hint="default"/>
                <w:sz w:val="28"/>
                <w:szCs w:val="32"/>
                <w:lang w:val="en-US" w:eastAsia="zh-CN"/>
              </w:rPr>
              <w:t>于全国增速</w:t>
            </w:r>
            <w:r>
              <w:rPr>
                <w:rFonts w:hint="eastAsia" w:asciiTheme="minorHAnsi" w:eastAsiaTheme="minorEastAsia"/>
                <w:b/>
                <w:bCs/>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100.1</w:t>
            </w:r>
          </w:p>
        </w:tc>
        <w:tc>
          <w:tcPr>
            <w:tcW w:w="4534" w:type="dxa"/>
            <w:vAlign w:val="top"/>
          </w:tcPr>
          <w:p>
            <w:pPr>
              <w:keepNext w:val="0"/>
              <w:keepLines w:val="0"/>
              <w:suppressLineNumbers w:val="0"/>
              <w:spacing w:before="0" w:beforeAutospacing="0" w:after="0" w:afterAutospacing="0"/>
              <w:ind w:left="0" w:right="0"/>
              <w:jc w:val="left"/>
              <w:rPr>
                <w:rFonts w:hint="eastAsia" w:hAnsi="等线" w:cs="Times New Roman" w:asciiTheme="minorHAnsi" w:eastAsiaTheme="minorEastAsia"/>
                <w:b/>
                <w:bCs/>
                <w:kern w:val="2"/>
                <w:sz w:val="28"/>
                <w:szCs w:val="32"/>
                <w:vertAlign w:val="baseline"/>
                <w:lang w:val="en-US" w:eastAsia="zh-CN" w:bidi="ar-SA"/>
              </w:rPr>
            </w:pPr>
            <w:r>
              <w:rPr>
                <w:rFonts w:hint="eastAsia" w:asciiTheme="minorHAnsi" w:eastAsiaTheme="minorEastAsia"/>
                <w:b/>
                <w:bCs/>
                <w:sz w:val="28"/>
                <w:szCs w:val="22"/>
                <w:vertAlign w:val="baseline"/>
                <w:lang w:val="en-US" w:eastAsia="zh-CN"/>
              </w:rPr>
              <w:t>参照编号38的取值逻辑，计算F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，并将数值倒序排列，取数值最大的前三个region_code，关联region表，取对应的name字段</w:t>
            </w:r>
          </w:p>
        </w:tc>
        <w:tc>
          <w:tcPr>
            <w:tcW w:w="4637"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vertAlign w:val="baseline"/>
                <w:lang w:val="en-US" w:eastAsia="zh-CN"/>
              </w:rPr>
              <w:t>全国</w:t>
            </w:r>
            <w:r>
              <w:rPr>
                <w:rFonts w:hint="eastAsia"/>
                <w:lang w:val="en-US" w:eastAsia="zh-CN"/>
              </w:rPr>
              <w:t>进出口总额增速前3的城市，城市名称定位name。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100.2</w:t>
            </w:r>
          </w:p>
        </w:tc>
        <w:tc>
          <w:tcPr>
            <w:tcW w:w="4534" w:type="dxa"/>
            <w:vAlign w:val="top"/>
          </w:tcPr>
          <w:p>
            <w:pPr>
              <w:keepNext w:val="0"/>
              <w:keepLines w:val="0"/>
              <w:suppressLineNumbers w:val="0"/>
              <w:spacing w:before="0" w:beforeAutospacing="0" w:after="0" w:afterAutospacing="0"/>
              <w:ind w:left="0" w:right="0"/>
              <w:jc w:val="left"/>
              <w:rPr>
                <w:rFonts w:hint="eastAsia" w:hAnsi="等线" w:cs="Times New Roman" w:asciiTheme="minorHAnsi" w:eastAsiaTheme="minorEastAsia"/>
                <w:b/>
                <w:bCs/>
                <w:kern w:val="2"/>
                <w:sz w:val="28"/>
                <w:szCs w:val="22"/>
                <w:vertAlign w:val="baseline"/>
                <w:lang w:val="en-US" w:eastAsia="zh-CN" w:bidi="ar-SA"/>
              </w:rPr>
            </w:pPr>
            <w:r>
              <w:rPr>
                <w:rFonts w:hint="eastAsia" w:asciiTheme="minorHAnsi" w:eastAsiaTheme="minorEastAsia"/>
                <w:b/>
                <w:bCs/>
                <w:sz w:val="28"/>
                <w:szCs w:val="22"/>
                <w:vertAlign w:val="baseline"/>
                <w:lang w:val="en-US" w:eastAsia="zh-CN"/>
              </w:rPr>
              <w:t>参照编号38的取值逻辑，计算F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，并将数值倒序排列，统计F</w:t>
            </w:r>
            <w:r>
              <w:rPr>
                <w:rFonts w:hint="eastAsia" w:asciiTheme="minorHAnsi" w:eastAsiaTheme="minorEastAsia"/>
                <w:b/>
                <w:bCs/>
                <w:sz w:val="28"/>
                <w:szCs w:val="22"/>
                <w:vertAlign w:val="subscript"/>
                <w:lang w:val="en-US" w:eastAsia="zh-CN"/>
              </w:rPr>
              <w:t>2020</w:t>
            </w:r>
            <w:r>
              <w:rPr>
                <w:rFonts w:hint="eastAsia" w:asciiTheme="minorHAnsi" w:eastAsiaTheme="minorEastAsia"/>
                <w:b/>
                <w:bCs/>
                <w:sz w:val="28"/>
                <w:szCs w:val="22"/>
                <w:vertAlign w:val="baseline"/>
                <w:lang w:val="en-US" w:eastAsia="zh-CN"/>
              </w:rPr>
              <w:t>＞10%的个数</w:t>
            </w:r>
          </w:p>
        </w:tc>
        <w:tc>
          <w:tcPr>
            <w:tcW w:w="4637" w:type="dxa"/>
            <w:vAlign w:val="top"/>
          </w:tcPr>
          <w:p>
            <w:pPr>
              <w:keepNext w:val="0"/>
              <w:keepLines w:val="0"/>
              <w:suppressLineNumbers w:val="0"/>
              <w:spacing w:before="0" w:beforeAutospacing="0" w:after="0" w:afterAutospacing="0"/>
              <w:ind w:left="0" w:right="0"/>
              <w:rPr>
                <w:rFonts w:hint="default" w:ascii="等线" w:hAnsi="等线" w:eastAsia="等线" w:cs="Times New Roman"/>
                <w:kern w:val="2"/>
                <w:sz w:val="28"/>
                <w:szCs w:val="22"/>
                <w:vertAlign w:val="baseline"/>
                <w:lang w:val="en-US" w:eastAsia="zh-CN" w:bidi="ar-SA"/>
              </w:rPr>
            </w:pPr>
            <w:r>
              <w:rPr>
                <w:rFonts w:hint="eastAsia"/>
                <w:vertAlign w:val="baseline"/>
                <w:lang w:val="en-US" w:eastAsia="zh-CN"/>
              </w:rPr>
              <w:t>全国</w:t>
            </w:r>
            <w:r>
              <w:rPr>
                <w:rFonts w:hint="eastAsia"/>
                <w:lang w:val="en-US" w:eastAsia="zh-CN"/>
              </w:rPr>
              <w:t>进出口总额增速超过10%的城市的数量为XX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100.3</w:t>
            </w:r>
          </w:p>
        </w:tc>
        <w:tc>
          <w:tcPr>
            <w:tcW w:w="4534" w:type="dxa"/>
            <w:vAlign w:val="top"/>
          </w:tcPr>
          <w:p>
            <w:pPr>
              <w:keepNext w:val="0"/>
              <w:keepLines w:val="0"/>
              <w:suppressLineNumbers w:val="0"/>
              <w:spacing w:before="0" w:beforeAutospacing="0" w:after="0" w:afterAutospacing="0"/>
              <w:ind w:left="0" w:right="0"/>
              <w:jc w:val="left"/>
              <w:rPr>
                <w:rFonts w:hint="eastAsia" w:asciiTheme="minorHAnsi" w:eastAsiaTheme="minorEastAsia"/>
                <w:b/>
                <w:bCs/>
                <w:sz w:val="28"/>
                <w:szCs w:val="22"/>
                <w:vertAlign w:val="baseline"/>
                <w:lang w:val="en-US" w:eastAsia="zh-CN"/>
              </w:rPr>
            </w:pPr>
            <w:r>
              <w:rPr>
                <w:rFonts w:hint="eastAsia" w:asciiTheme="minorHAnsi" w:eastAsiaTheme="minorEastAsia"/>
                <w:b/>
                <w:bCs/>
                <w:sz w:val="28"/>
                <w:szCs w:val="22"/>
                <w:vertAlign w:val="baseline"/>
                <w:lang w:val="en-US" w:eastAsia="zh-CN"/>
              </w:rPr>
              <w:t>综合100.1和100.2，100.2的个数决定了展示内容</w:t>
            </w:r>
          </w:p>
        </w:tc>
        <w:tc>
          <w:tcPr>
            <w:tcW w:w="4637" w:type="dxa"/>
            <w:vAlign w:val="top"/>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当XX大于0时展示“，</w:t>
            </w:r>
            <w:r>
              <w:rPr>
                <w:rFonts w:hint="eastAsia" w:ascii="仿宋" w:hAnsi="仿宋" w:eastAsia="仿宋" w:cs="仿宋"/>
                <w:lang w:val="en-US" w:eastAsia="zh-CN"/>
              </w:rPr>
              <w:t>name、name、name等XX个</w:t>
            </w:r>
            <w:r>
              <w:rPr>
                <w:rFonts w:hint="default" w:ascii="仿宋" w:hAnsi="仿宋" w:eastAsia="仿宋" w:cs="仿宋"/>
                <w:lang w:val="en-US" w:eastAsia="zh-CN"/>
              </w:rPr>
              <w:t>个城市增速超过</w:t>
            </w:r>
            <w:r>
              <w:rPr>
                <w:rFonts w:hint="eastAsia" w:ascii="仿宋" w:hAnsi="仿宋" w:eastAsia="仿宋" w:cs="仿宋"/>
                <w:lang w:val="en-US" w:eastAsia="zh-CN"/>
              </w:rPr>
              <w:t>10</w:t>
            </w:r>
            <w:r>
              <w:rPr>
                <w:rFonts w:hint="default" w:ascii="仿宋" w:hAnsi="仿宋" w:eastAsia="仿宋" w:cs="仿宋"/>
                <w:lang w:val="en-US" w:eastAsia="zh-CN"/>
              </w:rPr>
              <w:t>%。</w:t>
            </w:r>
            <w:r>
              <w:rPr>
                <w:rFonts w:hint="eastAsia" w:ascii="仿宋" w:hAnsi="仿宋" w:eastAsia="仿宋" w:cs="仿宋"/>
                <w:lang w:val="en-US" w:eastAsia="zh-CN"/>
              </w:rPr>
              <w:t>”</w:t>
            </w:r>
            <w:r>
              <w:rPr>
                <w:rFonts w:hint="eastAsia"/>
                <w:lang w:val="en-US" w:eastAsia="zh-CN"/>
              </w:rPr>
              <w:t>。</w:t>
            </w:r>
          </w:p>
          <w:p>
            <w:pPr>
              <w:keepNext w:val="0"/>
              <w:keepLines w:val="0"/>
              <w:suppressLineNumbers w:val="0"/>
              <w:spacing w:before="0" w:beforeAutospacing="0" w:after="0" w:afterAutospacing="0"/>
              <w:ind w:left="0" w:right="0"/>
              <w:rPr>
                <w:rFonts w:hint="eastAsia"/>
                <w:vertAlign w:val="baseline"/>
                <w:lang w:val="en-US" w:eastAsia="zh-CN"/>
              </w:rPr>
            </w:pPr>
            <w:r>
              <w:rPr>
                <w:rFonts w:hint="eastAsia"/>
                <w:lang w:val="en-US" w:eastAsia="zh-CN"/>
              </w:rPr>
              <w:t>当XX等于0时不展示任何内容。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pStyle w:val="2"/>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6</w:t>
            </w:r>
          </w:p>
        </w:tc>
        <w:tc>
          <w:tcPr>
            <w:tcW w:w="4534" w:type="dxa"/>
            <w:vAlign w:val="top"/>
          </w:tcPr>
          <w:p>
            <w:pPr>
              <w:pStyle w:val="2"/>
              <w:suppressLineNumbers w:val="0"/>
              <w:spacing w:before="0" w:beforeAutospacing="0" w:after="0" w:afterAutospacing="0"/>
              <w:ind w:left="0" w:right="0"/>
              <w:jc w:val="left"/>
              <w:rPr>
                <w:rFonts w:hint="eastAsia" w:hAnsi="Calibri" w:cs="Times New Roman" w:asciiTheme="minorHAnsi" w:eastAsiaTheme="minorEastAsia"/>
                <w:b/>
                <w:bCs/>
                <w:kern w:val="2"/>
                <w:sz w:val="28"/>
                <w:szCs w:val="22"/>
                <w:vertAlign w:val="baseline"/>
                <w:lang w:val="en-US" w:eastAsia="zh-CN" w:bidi="ar-SA"/>
              </w:rPr>
            </w:pPr>
            <w:r>
              <w:rPr>
                <w:rFonts w:hint="eastAsia"/>
                <w:sz w:val="28"/>
                <w:szCs w:val="22"/>
                <w:vertAlign w:val="baseline"/>
                <w:lang w:val="en-US" w:eastAsia="zh-CN"/>
              </w:rPr>
              <w:t>将88、91、93、95、97的计算值以柱图展示，并标注数值和对应地区类型</w:t>
            </w:r>
          </w:p>
        </w:tc>
        <w:tc>
          <w:tcPr>
            <w:tcW w:w="4637"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全部城市、东部、中部、西部、东北各地区类型的进出口总额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102</w:t>
            </w:r>
          </w:p>
        </w:tc>
        <w:tc>
          <w:tcPr>
            <w:tcW w:w="4534"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根据编号99计算的F</w:t>
            </w:r>
            <w:r>
              <w:rPr>
                <w:rFonts w:hint="eastAsia"/>
                <w:sz w:val="28"/>
                <w:szCs w:val="22"/>
                <w:vertAlign w:val="subscript"/>
                <w:lang w:val="en-US" w:eastAsia="zh-CN"/>
              </w:rPr>
              <w:t>2020</w:t>
            </w:r>
            <w:r>
              <w:rPr>
                <w:rFonts w:hint="eastAsia"/>
                <w:sz w:val="28"/>
                <w:szCs w:val="22"/>
                <w:vertAlign w:val="baseline"/>
                <w:lang w:val="en-US" w:eastAsia="zh-CN"/>
              </w:rPr>
              <w:t>值进行倒序排序，取前10位的值和对应的region_code，关联region表，取对应的name字段和parent_code字段对应的name字段；关联Region_group_relation表，取对应region_group_code然后关联region_group表取对应的name字段</w:t>
            </w:r>
          </w:p>
        </w:tc>
        <w:tc>
          <w:tcPr>
            <w:tcW w:w="4637"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进出口总额增长最快的10个老工业城市，并展示其：地区、省名称、市名称、增速；按增速从快到慢的排名1-10,第一名地区t13_d1,第一名省份t13_p1，第一名城市t13_c1,第一名增速t13_s1；第二名地区t13_d2,第二名省份t13_p2，第二名城市t13_c2,第二名增速t13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Calibri" w:hAnsi="Calibri" w:eastAsia="宋体" w:cs="Times New Roman"/>
                <w:b/>
                <w:kern w:val="2"/>
                <w:sz w:val="28"/>
                <w:szCs w:val="22"/>
                <w:vertAlign w:val="baseline"/>
                <w:lang w:val="en-US" w:eastAsia="zh-CN" w:bidi="ar-SA"/>
              </w:rPr>
              <w:t>103</w:t>
            </w:r>
          </w:p>
        </w:tc>
        <w:tc>
          <w:tcPr>
            <w:tcW w:w="4534" w:type="dxa"/>
            <w:vAlign w:val="top"/>
          </w:tcPr>
          <w:p>
            <w:pPr>
              <w:pStyle w:val="2"/>
              <w:suppressLineNumbers w:val="0"/>
              <w:spacing w:before="0" w:beforeAutospacing="0" w:after="0" w:afterAutospacing="0"/>
              <w:ind w:left="0" w:right="0"/>
              <w:jc w:val="left"/>
              <w:rPr>
                <w:rFonts w:hint="eastAsia" w:ascii="Calibri" w:hAnsi="Calibri" w:eastAsia="宋体" w:cs="Times New Roman"/>
                <w:b/>
                <w:kern w:val="2"/>
                <w:sz w:val="28"/>
                <w:szCs w:val="22"/>
                <w:vertAlign w:val="baseline"/>
                <w:lang w:val="en-US" w:eastAsia="zh-CN" w:bidi="ar-SA"/>
              </w:rPr>
            </w:pPr>
            <w:r>
              <w:rPr>
                <w:rFonts w:hint="eastAsia"/>
                <w:sz w:val="28"/>
                <w:szCs w:val="22"/>
                <w:vertAlign w:val="baseline"/>
                <w:lang w:val="en-US" w:eastAsia="zh-CN"/>
              </w:rPr>
              <w:t>参照编号102的计算逻辑，F</w:t>
            </w:r>
            <w:r>
              <w:rPr>
                <w:rFonts w:hint="eastAsia"/>
                <w:sz w:val="28"/>
                <w:szCs w:val="22"/>
                <w:vertAlign w:val="subscript"/>
                <w:lang w:val="en-US" w:eastAsia="zh-CN"/>
              </w:rPr>
              <w:t>2020</w:t>
            </w:r>
            <w:r>
              <w:rPr>
                <w:rFonts w:hint="eastAsia"/>
                <w:sz w:val="28"/>
                <w:szCs w:val="22"/>
                <w:vertAlign w:val="baseline"/>
                <w:lang w:val="en-US" w:eastAsia="zh-CN"/>
              </w:rPr>
              <w:t>值正序排列，取前10</w:t>
            </w:r>
          </w:p>
        </w:tc>
        <w:tc>
          <w:tcPr>
            <w:tcW w:w="4637" w:type="dxa"/>
            <w:vAlign w:val="top"/>
          </w:tcPr>
          <w:p>
            <w:pPr>
              <w:keepNext w:val="0"/>
              <w:keepLines w:val="0"/>
              <w:suppressLineNumbers w:val="0"/>
              <w:spacing w:before="0" w:beforeAutospacing="0" w:after="0" w:afterAutospacing="0"/>
              <w:ind w:left="0" w:right="0"/>
              <w:rPr>
                <w:rFonts w:hint="eastAsia" w:ascii="等线" w:hAnsi="等线" w:eastAsia="等线" w:cs="Times New Roman"/>
                <w:kern w:val="2"/>
                <w:sz w:val="28"/>
                <w:szCs w:val="22"/>
                <w:vertAlign w:val="baseline"/>
                <w:lang w:val="en-US" w:eastAsia="zh-CN" w:bidi="ar-SA"/>
              </w:rPr>
            </w:pPr>
            <w:r>
              <w:rPr>
                <w:rFonts w:hint="eastAsia"/>
                <w:sz w:val="28"/>
                <w:szCs w:val="22"/>
                <w:vertAlign w:val="baseline"/>
                <w:lang w:val="en-US" w:eastAsia="zh-CN"/>
              </w:rPr>
              <w:t>计算进出口总额增长最慢的10个老工业城市，并展示其：地区、省名称、市名称、增速；按增速从慢到快的排名1-10,第一名地区t14_d1,第一名省份t14_p1，第一名城市t14_c1,第一名增速t14_s1；第二名地区t14_d2,第二名省份t14_p2，第二名城市t14_c2,第二名增速t14_s2，依次类推到第10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default" w:ascii="Calibri" w:hAnsi="Calibri" w:eastAsia="宋体" w:cs="Times New Roman"/>
                <w:b/>
                <w:kern w:val="2"/>
                <w:sz w:val="28"/>
                <w:szCs w:val="22"/>
                <w:vertAlign w:val="baseline"/>
                <w:lang w:val="en-US" w:eastAsia="zh-CN" w:bidi="ar-SA"/>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7</w:t>
            </w:r>
          </w:p>
        </w:tc>
        <w:tc>
          <w:tcPr>
            <w:tcW w:w="4534" w:type="dxa"/>
            <w:vAlign w:val="top"/>
          </w:tcPr>
          <w:p>
            <w:pPr>
              <w:pStyle w:val="2"/>
              <w:suppressLineNumbers w:val="0"/>
              <w:spacing w:before="0" w:beforeAutospacing="0" w:after="0" w:afterAutospacing="0"/>
              <w:ind w:left="0" w:right="0"/>
              <w:jc w:val="left"/>
              <w:rPr>
                <w:rFonts w:hint="default"/>
                <w:lang w:val="en-US" w:eastAsia="zh-CN"/>
              </w:rPr>
            </w:pPr>
            <w:r>
              <w:rPr>
                <w:rFonts w:hint="eastAsia"/>
                <w:lang w:val="en-US" w:eastAsia="zh-CN"/>
              </w:rPr>
              <w:t>老工业城市增速，使用编号：3、23、32、45、47、68、89</w:t>
            </w:r>
          </w:p>
          <w:p>
            <w:pPr>
              <w:pStyle w:val="2"/>
              <w:suppressLineNumbers w:val="0"/>
              <w:spacing w:before="0" w:beforeAutospacing="0" w:after="0" w:afterAutospacing="0"/>
              <w:ind w:left="0" w:right="0"/>
              <w:jc w:val="left"/>
              <w:rPr>
                <w:rFonts w:hint="default"/>
                <w:lang w:val="en-US" w:eastAsia="zh-CN"/>
              </w:rPr>
            </w:pPr>
            <w:r>
              <w:rPr>
                <w:rFonts w:hint="eastAsia"/>
                <w:lang w:val="en-US" w:eastAsia="zh-CN"/>
              </w:rPr>
              <w:t>全国增速，使用编号：4、24、33、54、</w:t>
            </w:r>
            <w:r>
              <w:rPr>
                <w:rFonts w:hint="eastAsia"/>
                <w:color w:val="FF0000"/>
                <w:lang w:val="en-US" w:eastAsia="zh-CN"/>
              </w:rPr>
              <w:t>55</w:t>
            </w:r>
            <w:r>
              <w:rPr>
                <w:rFonts w:hint="eastAsia"/>
                <w:lang w:val="en-US" w:eastAsia="zh-CN"/>
              </w:rPr>
              <w:t>、69、90</w:t>
            </w:r>
          </w:p>
        </w:tc>
        <w:tc>
          <w:tcPr>
            <w:tcW w:w="4637" w:type="dxa"/>
            <w:vAlign w:val="top"/>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老工业城市各项指标增速与全国增速对比</w:t>
            </w:r>
          </w:p>
          <w:p>
            <w:pPr>
              <w:pStyle w:val="2"/>
              <w:suppressLineNumbers w:val="0"/>
              <w:spacing w:before="0" w:beforeAutospacing="0" w:after="0" w:afterAutospacing="0"/>
              <w:ind w:left="0" w:right="0"/>
              <w:rPr>
                <w:rFonts w:hint="default"/>
                <w:lang w:val="en-US" w:eastAsia="zh-CN"/>
              </w:rPr>
            </w:pPr>
            <w:r>
              <w:rPr>
                <w:rFonts w:hint="eastAsia" w:ascii="等线" w:hAnsi="等线" w:eastAsia="等线" w:cs="Times New Roman"/>
                <w:b w:val="0"/>
                <w:kern w:val="2"/>
                <w:sz w:val="28"/>
                <w:szCs w:val="22"/>
                <w:lang w:val="en-US" w:eastAsia="zh-CN" w:bidi="ar-SA"/>
              </w:rPr>
              <w:t>PS：编号55从文中看，并不是全国总量计算的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eastAsia" w:ascii="Times New Roman" w:hAnsi="Times New Roman" w:eastAsia="方正仿宋_GBK"/>
                <w:color w:val="000000"/>
                <w:lang w:val="en-US" w:eastAsia="zh-CN"/>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8</w:t>
            </w:r>
          </w:p>
        </w:tc>
        <w:tc>
          <w:tcPr>
            <w:tcW w:w="4534" w:type="dxa"/>
            <w:vAlign w:val="top"/>
          </w:tcPr>
          <w:p>
            <w:pPr>
              <w:pStyle w:val="2"/>
              <w:suppressLineNumbers w:val="0"/>
              <w:spacing w:before="0" w:beforeAutospacing="0" w:after="0" w:afterAutospacing="0"/>
              <w:ind w:left="0" w:right="0"/>
              <w:jc w:val="left"/>
              <w:rPr>
                <w:rFonts w:hint="default"/>
                <w:lang w:val="en-US" w:eastAsia="zh-CN"/>
              </w:rPr>
            </w:pPr>
            <w:r>
              <w:rPr>
                <w:rFonts w:hint="eastAsia"/>
                <w:lang w:val="en-US" w:eastAsia="zh-CN"/>
              </w:rPr>
              <w:t>老工业城市增速，使用编号：3、23、32、45、47、68、89，如选择日期为2020年全年，则</w:t>
            </w:r>
          </w:p>
          <w:p>
            <w:pPr>
              <w:keepNext w:val="0"/>
              <w:keepLines w:val="0"/>
              <w:suppressLineNumbers w:val="0"/>
              <w:spacing w:before="0" w:beforeAutospacing="0" w:after="0" w:afterAutospacing="0"/>
              <w:ind w:left="0" w:right="0"/>
              <w:rPr>
                <w:rFonts w:hint="default"/>
                <w:lang w:val="en-US" w:eastAsia="zh-CN"/>
              </w:rPr>
            </w:pPr>
            <w:r>
              <w:rPr>
                <w:rFonts w:hint="eastAsia"/>
                <w:sz w:val="28"/>
                <w:szCs w:val="22"/>
                <w:vertAlign w:val="baseline"/>
                <w:lang w:val="en-US" w:eastAsia="zh-CN"/>
              </w:rPr>
              <w:t>indicator_date_tag=</w:t>
            </w:r>
            <w:r>
              <w:rPr>
                <w:rFonts w:hint="default"/>
                <w:sz w:val="28"/>
                <w:szCs w:val="22"/>
                <w:vertAlign w:val="baseline"/>
                <w:lang w:val="en-US" w:eastAsia="zh-CN"/>
              </w:rPr>
              <w:t>’</w:t>
            </w:r>
            <w:r>
              <w:rPr>
                <w:rFonts w:hint="eastAsia"/>
                <w:sz w:val="28"/>
                <w:szCs w:val="22"/>
                <w:vertAlign w:val="baseline"/>
                <w:lang w:val="en-US" w:eastAsia="zh-CN"/>
              </w:rPr>
              <w:t>2020</w:t>
            </w:r>
            <w:r>
              <w:rPr>
                <w:rFonts w:hint="default"/>
                <w:sz w:val="28"/>
                <w:szCs w:val="22"/>
                <w:vertAlign w:val="baseline"/>
                <w:lang w:val="en-US" w:eastAsia="zh-CN"/>
              </w:rPr>
              <w:t>’</w:t>
            </w:r>
            <w:r>
              <w:rPr>
                <w:rFonts w:hint="eastAsia"/>
                <w:sz w:val="28"/>
                <w:szCs w:val="22"/>
                <w:vertAlign w:val="baseline"/>
                <w:lang w:val="en-US" w:eastAsia="zh-CN"/>
              </w:rPr>
              <w:t>对比的日期为</w:t>
            </w:r>
            <w:r>
              <w:rPr>
                <w:rFonts w:hint="default"/>
                <w:sz w:val="28"/>
                <w:szCs w:val="22"/>
                <w:vertAlign w:val="baseline"/>
                <w:lang w:val="en-US" w:eastAsia="zh-CN"/>
              </w:rPr>
              <w:t>’</w:t>
            </w:r>
            <w:r>
              <w:rPr>
                <w:rFonts w:hint="eastAsia"/>
                <w:sz w:val="28"/>
                <w:szCs w:val="22"/>
                <w:vertAlign w:val="baseline"/>
                <w:lang w:val="en-US" w:eastAsia="zh-CN"/>
              </w:rPr>
              <w:t>2020Q3</w:t>
            </w:r>
            <w:r>
              <w:rPr>
                <w:rFonts w:hint="default"/>
                <w:sz w:val="28"/>
                <w:szCs w:val="22"/>
                <w:vertAlign w:val="baseline"/>
                <w:lang w:val="en-US" w:eastAsia="zh-CN"/>
              </w:rPr>
              <w:t>’</w:t>
            </w:r>
            <w:r>
              <w:rPr>
                <w:rFonts w:hint="eastAsia"/>
                <w:sz w:val="28"/>
                <w:szCs w:val="22"/>
                <w:vertAlign w:val="baseline"/>
                <w:lang w:val="en-US" w:eastAsia="zh-CN"/>
              </w:rPr>
              <w:t xml:space="preserve"> 图中展示为“全年”和三季度。</w:t>
            </w:r>
          </w:p>
        </w:tc>
        <w:tc>
          <w:tcPr>
            <w:tcW w:w="4637" w:type="dxa"/>
            <w:vAlign w:val="top"/>
          </w:tcPr>
          <w:p>
            <w:pPr>
              <w:pStyle w:val="2"/>
              <w:suppressLineNumbers w:val="0"/>
              <w:spacing w:before="0" w:beforeAutospacing="0" w:after="0" w:afterAutospacing="0"/>
              <w:ind w:left="0" w:right="0"/>
              <w:rPr>
                <w:rFonts w:hint="default"/>
                <w:b w:val="0"/>
                <w:bCs/>
                <w:color w:val="000000" w:themeColor="text1"/>
                <w:sz w:val="28"/>
                <w:szCs w:val="22"/>
                <w:vertAlign w:val="baseline"/>
                <w:lang w:val="en-US" w:eastAsia="zh-CN"/>
                <w14:textFill>
                  <w14:solidFill>
                    <w14:schemeClr w14:val="tx1"/>
                  </w14:solidFill>
                </w14:textFill>
              </w:rPr>
            </w:pPr>
            <w:r>
              <w:rPr>
                <w:rFonts w:hint="eastAsia"/>
                <w:b w:val="0"/>
                <w:bCs/>
                <w:color w:val="000000" w:themeColor="text1"/>
                <w:sz w:val="28"/>
                <w:szCs w:val="22"/>
                <w:vertAlign w:val="baseline"/>
                <w:lang w:val="en-US" w:eastAsia="zh-CN"/>
                <w14:textFill>
                  <w14:solidFill>
                    <w14:schemeClr w14:val="tx1"/>
                  </w14:solidFill>
                </w14:textFill>
              </w:rPr>
              <w:t>图中展示老工业城市各项指标增速当期和上一期的对比，选择“一季度”对比为“上一年”；选择“上半年”对比为“一季度”；选择“前三季度”对比为“上半年”；选择“全年”对比为“前三季度”。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 w:type="dxa"/>
            <w:vAlign w:val="top"/>
          </w:tcPr>
          <w:p>
            <w:pPr>
              <w:keepNext w:val="0"/>
              <w:keepLines w:val="0"/>
              <w:suppressLineNumbers w:val="0"/>
              <w:spacing w:before="0" w:beforeAutospacing="0" w:after="0" w:afterAutospacing="0"/>
              <w:ind w:left="0" w:right="0"/>
              <w:rPr>
                <w:rFonts w:hint="eastAsia" w:ascii="Times New Roman" w:hAnsi="Times New Roman" w:eastAsia="方正仿宋_GBK"/>
                <w:color w:val="000000"/>
                <w:lang w:val="en-US" w:eastAsia="zh-CN"/>
              </w:rPr>
            </w:pPr>
            <w:r>
              <w:rPr>
                <w:rFonts w:hint="eastAsia" w:ascii="Times New Roman" w:hAnsi="Times New Roman" w:eastAsia="方正仿宋_GBK"/>
                <w:color w:val="000000"/>
              </w:rPr>
              <w:t>@pic</w:t>
            </w:r>
            <w:r>
              <w:rPr>
                <w:rFonts w:hint="eastAsia" w:ascii="Times New Roman" w:hAnsi="Times New Roman" w:eastAsia="方正仿宋_GBK"/>
                <w:color w:val="000000"/>
                <w:lang w:val="en-US" w:eastAsia="zh-CN"/>
              </w:rPr>
              <w:t>9</w:t>
            </w:r>
          </w:p>
        </w:tc>
        <w:tc>
          <w:tcPr>
            <w:tcW w:w="4534" w:type="dxa"/>
            <w:vAlign w:val="top"/>
          </w:tcPr>
          <w:p>
            <w:pPr>
              <w:keepNext w:val="0"/>
              <w:keepLines w:val="0"/>
              <w:widowControl/>
              <w:suppressLineNumbers w:val="0"/>
              <w:spacing w:before="0" w:beforeAutospacing="0" w:after="0" w:afterAutospacing="0"/>
              <w:ind w:left="0" w:right="0"/>
              <w:jc w:val="left"/>
              <w:rPr>
                <w:rFonts w:hint="default"/>
                <w:lang w:val="en-US" w:eastAsia="zh-CN"/>
              </w:rPr>
            </w:pPr>
            <w:r>
              <w:rPr>
                <w:rFonts w:hint="default"/>
                <w:lang w:val="en-US" w:eastAsia="zh-CN"/>
              </w:rPr>
              <w:t>各地区老工业城市指标增速与全国比较</w:t>
            </w:r>
            <w:r>
              <w:rPr>
                <w:rFonts w:hint="eastAsia"/>
                <w:lang w:val="en-US" w:eastAsia="zh-CN"/>
              </w:rPr>
              <w:t>。</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1、将3、6、8、10、12的计算值记录为全国和各地区的地区生产总值增速。</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2、将23、25~28的计算值记录为全国和各地区的固定资产投资增速。</w:t>
            </w:r>
          </w:p>
          <w:p>
            <w:pPr>
              <w:keepNext w:val="0"/>
              <w:keepLines w:val="0"/>
              <w:widowControl/>
              <w:suppressLineNumbers w:val="0"/>
              <w:spacing w:before="0" w:beforeAutospacing="0" w:after="0" w:afterAutospacing="0"/>
              <w:ind w:left="0" w:right="0"/>
              <w:jc w:val="left"/>
              <w:rPr>
                <w:rFonts w:hint="default"/>
                <w:lang w:val="en-US" w:eastAsia="zh-CN"/>
              </w:rPr>
            </w:pPr>
            <w:r>
              <w:rPr>
                <w:rFonts w:hint="eastAsia"/>
                <w:lang w:val="en-US" w:eastAsia="zh-CN"/>
              </w:rPr>
              <w:t>3、将32、34~37的计算值记录为全国和各地区的制造业投资增速。</w:t>
            </w:r>
          </w:p>
          <w:p>
            <w:pPr>
              <w:keepNext w:val="0"/>
              <w:keepLines w:val="0"/>
              <w:widowControl/>
              <w:suppressLineNumbers w:val="0"/>
              <w:spacing w:before="0" w:beforeAutospacing="0" w:after="0" w:afterAutospacing="0"/>
              <w:ind w:left="0" w:right="0"/>
              <w:jc w:val="left"/>
              <w:rPr>
                <w:rFonts w:hint="default"/>
                <w:lang w:val="en-US" w:eastAsia="zh-CN"/>
              </w:rPr>
            </w:pPr>
            <w:r>
              <w:rPr>
                <w:rFonts w:hint="eastAsia"/>
                <w:lang w:val="en-US" w:eastAsia="zh-CN"/>
              </w:rPr>
              <w:t>4、将45、48~51的计算值记录为全国和各地区的工业增加值增速。</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5、将54、56~59的计算值记录为全国和各地区的制造业增加值增速。</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6、将68、73、76、79、82的计算值记录为全国和各地区的服务业增加值增速。</w:t>
            </w: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t>7、将88、91、93、95、97的计算值记录为全国和各地区的进出口总额增速。</w:t>
            </w:r>
          </w:p>
        </w:tc>
        <w:tc>
          <w:tcPr>
            <w:tcW w:w="4637" w:type="dxa"/>
            <w:vAlign w:val="top"/>
          </w:tcPr>
          <w:p>
            <w:pPr>
              <w:pStyle w:val="2"/>
              <w:suppressLineNumbers w:val="0"/>
              <w:spacing w:before="0" w:beforeAutospacing="0" w:after="0" w:afterAutospacing="0"/>
              <w:ind w:left="0" w:right="0"/>
              <w:rPr>
                <w:rFonts w:hint="default"/>
                <w:b w:val="0"/>
                <w:bCs/>
                <w:color w:val="FF0000"/>
                <w:sz w:val="28"/>
                <w:szCs w:val="22"/>
                <w:vertAlign w:val="baseline"/>
                <w:lang w:val="en-US" w:eastAsia="zh-CN"/>
              </w:rPr>
            </w:pPr>
            <w:r>
              <w:rPr>
                <w:rFonts w:hint="eastAsia"/>
                <w:b w:val="0"/>
                <w:bCs/>
                <w:color w:val="000000" w:themeColor="text1"/>
                <w:sz w:val="28"/>
                <w:szCs w:val="22"/>
                <w:vertAlign w:val="baseline"/>
                <w:lang w:val="en-US" w:eastAsia="zh-CN"/>
                <w14:textFill>
                  <w14:solidFill>
                    <w14:schemeClr w14:val="tx1"/>
                  </w14:solidFill>
                </w14:textFill>
              </w:rPr>
              <w:t>按7个指标的增速做分组形成条形图。每个指标分组展示全国和各地区的条形。</w:t>
            </w:r>
          </w:p>
        </w:tc>
      </w:tr>
    </w:tbl>
    <w:p>
      <w:pPr>
        <w:widowControl/>
        <w:jc w:val="left"/>
        <w:rPr>
          <w:rFonts w:ascii="Times New Roman" w:hAnsi="Times New Roman" w:eastAsia="方正黑体_GBK"/>
          <w:color w:val="000000"/>
          <w:sz w:val="28"/>
          <w:szCs w:val="28"/>
        </w:rPr>
      </w:pPr>
    </w:p>
    <w:p>
      <w:pPr>
        <w:spacing w:before="156" w:beforeLines="50" w:after="312" w:afterLines="100" w:line="400" w:lineRule="exact"/>
        <w:jc w:val="left"/>
        <w:rPr>
          <w:rFonts w:ascii="Times New Roman" w:hAnsi="Times New Roman" w:eastAsia="方正黑体_GBK"/>
          <w:color w:val="000000"/>
          <w:sz w:val="28"/>
          <w:szCs w:val="28"/>
        </w:rPr>
      </w:pPr>
      <w:r>
        <w:rPr>
          <w:rFonts w:hint="eastAsia" w:ascii="Times New Roman" w:hAnsi="Times New Roman" w:eastAsia="方正黑体_GBK"/>
          <w:color w:val="000000"/>
          <w:sz w:val="28"/>
          <w:szCs w:val="28"/>
        </w:rPr>
        <w:t>附</w:t>
      </w:r>
      <w:r>
        <w:rPr>
          <w:rFonts w:ascii="Times New Roman" w:hAnsi="Times New Roman" w:eastAsia="方正黑体_GBK"/>
          <w:color w:val="000000"/>
          <w:sz w:val="28"/>
          <w:szCs w:val="28"/>
        </w:rPr>
        <w:t>表</w:t>
      </w:r>
    </w:p>
    <w:p>
      <w:pPr>
        <w:spacing w:before="156" w:beforeLines="50" w:after="156" w:afterLines="50" w:line="400" w:lineRule="exact"/>
        <w:jc w:val="center"/>
        <w:outlineLvl w:val="0"/>
        <w:rPr>
          <w:rFonts w:ascii="Times New Roman" w:hAnsi="Times New Roman" w:eastAsia="仿宋_GB2312"/>
          <w:color w:val="000000"/>
          <w:szCs w:val="21"/>
        </w:rPr>
      </w:pPr>
      <w:r>
        <w:rPr>
          <w:rFonts w:ascii="Times New Roman" w:hAnsi="Times New Roman" w:eastAsia="方正小标宋简体"/>
          <w:color w:val="000000"/>
          <w:sz w:val="32"/>
          <w:szCs w:val="32"/>
        </w:rPr>
        <w:t>全国老工业城市范围（120个城市）</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04"/>
        <w:gridCol w:w="950"/>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Align w:val="center"/>
          </w:tcPr>
          <w:p>
            <w:pPr>
              <w:widowControl/>
              <w:spacing w:before="31" w:beforeLines="10" w:after="31" w:afterLines="10"/>
              <w:jc w:val="center"/>
              <w:rPr>
                <w:rFonts w:ascii="Times New Roman" w:hAnsi="Times New Roman" w:eastAsia="仿宋_GB2312"/>
                <w:b/>
                <w:bCs/>
                <w:color w:val="000000"/>
                <w:kern w:val="0"/>
                <w:szCs w:val="21"/>
              </w:rPr>
            </w:pPr>
            <w:r>
              <w:rPr>
                <w:rFonts w:hint="eastAsia" w:ascii="Times New Roman" w:hAnsi="Times New Roman" w:eastAsia="仿宋_GB2312"/>
                <w:b/>
                <w:bCs/>
                <w:color w:val="000000"/>
                <w:kern w:val="0"/>
                <w:szCs w:val="21"/>
              </w:rPr>
              <w:t>区域</w:t>
            </w:r>
          </w:p>
        </w:tc>
        <w:tc>
          <w:tcPr>
            <w:tcW w:w="704" w:type="dxa"/>
            <w:vAlign w:val="center"/>
          </w:tcPr>
          <w:p>
            <w:pPr>
              <w:widowControl/>
              <w:spacing w:before="31" w:beforeLines="10" w:after="31" w:afterLines="10"/>
              <w:jc w:val="center"/>
              <w:rPr>
                <w:rFonts w:ascii="Times New Roman" w:hAnsi="Times New Roman" w:eastAsia="仿宋_GB2312"/>
                <w:b/>
                <w:bCs/>
                <w:color w:val="000000"/>
                <w:kern w:val="0"/>
                <w:szCs w:val="21"/>
              </w:rPr>
            </w:pPr>
            <w:r>
              <w:rPr>
                <w:rFonts w:hint="eastAsia" w:ascii="Times New Roman" w:hAnsi="Times New Roman" w:eastAsia="仿宋_GB2312"/>
                <w:b/>
                <w:bCs/>
                <w:color w:val="000000"/>
                <w:kern w:val="0"/>
                <w:szCs w:val="21"/>
              </w:rPr>
              <w:t>数量</w:t>
            </w:r>
          </w:p>
        </w:tc>
        <w:tc>
          <w:tcPr>
            <w:tcW w:w="950" w:type="dxa"/>
            <w:vAlign w:val="center"/>
          </w:tcPr>
          <w:p>
            <w:pPr>
              <w:widowControl/>
              <w:spacing w:before="31" w:beforeLines="10" w:after="31" w:afterLines="10"/>
              <w:jc w:val="center"/>
              <w:rPr>
                <w:rFonts w:ascii="Times New Roman" w:hAnsi="Times New Roman" w:eastAsia="仿宋_GB2312"/>
                <w:b/>
                <w:bCs/>
                <w:color w:val="000000"/>
                <w:kern w:val="0"/>
                <w:szCs w:val="21"/>
              </w:rPr>
            </w:pPr>
            <w:r>
              <w:rPr>
                <w:rFonts w:ascii="Times New Roman" w:hAnsi="Times New Roman" w:eastAsia="仿宋_GB2312"/>
                <w:b/>
                <w:bCs/>
                <w:color w:val="000000"/>
                <w:kern w:val="0"/>
                <w:szCs w:val="21"/>
              </w:rPr>
              <w:t>省份</w:t>
            </w:r>
          </w:p>
        </w:tc>
        <w:tc>
          <w:tcPr>
            <w:tcW w:w="5963" w:type="dxa"/>
            <w:vAlign w:val="center"/>
          </w:tcPr>
          <w:p>
            <w:pPr>
              <w:widowControl/>
              <w:spacing w:before="31" w:beforeLines="10" w:after="31" w:afterLines="10"/>
              <w:jc w:val="center"/>
              <w:rPr>
                <w:rFonts w:ascii="Times New Roman" w:hAnsi="Times New Roman" w:eastAsia="仿宋_GB2312"/>
                <w:b/>
                <w:bCs/>
                <w:color w:val="000000"/>
                <w:kern w:val="0"/>
                <w:szCs w:val="21"/>
              </w:rPr>
            </w:pPr>
            <w:r>
              <w:rPr>
                <w:rFonts w:hint="eastAsia" w:ascii="Times New Roman" w:hAnsi="Times New Roman" w:eastAsia="仿宋_GB2312"/>
                <w:b/>
                <w:bCs/>
                <w:color w:val="000000"/>
                <w:kern w:val="0"/>
                <w:szCs w:val="21"/>
              </w:rPr>
              <w:t>老工业城市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东部地区</w:t>
            </w:r>
          </w:p>
        </w:tc>
        <w:tc>
          <w:tcPr>
            <w:tcW w:w="704"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19</w:t>
            </w: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北京</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天津</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天津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河北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石家庄、承德、张家口、唐山、保定、邯郸、邢台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上海</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江苏</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南京、常州、徐州、镇江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山东</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济南、淄博、枣庄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广东</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韶关、茂名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中部地区</w:t>
            </w:r>
          </w:p>
        </w:tc>
        <w:tc>
          <w:tcPr>
            <w:tcW w:w="704"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40</w:t>
            </w: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山西</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太原、长治、大同、临汾、阳泉、晋中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安徽</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合肥、安庆、蚌埠、淮北、淮南、芜湖、马鞍山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江西</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南昌、景德镇、九江、萍乡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河南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郑州、安阳、鹤壁、焦作、开封、洛阳、南阳、平顶山、新乡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湖北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武汉、黄石、荆门、荆州、十堰、襄</w:t>
            </w:r>
            <w:r>
              <w:rPr>
                <w:rFonts w:hint="eastAsia" w:ascii="Times New Roman" w:hAnsi="Times New Roman" w:eastAsia="仿宋_GB2312"/>
                <w:color w:val="000000"/>
                <w:kern w:val="0"/>
                <w:szCs w:val="21"/>
              </w:rPr>
              <w:t>阳</w:t>
            </w:r>
            <w:r>
              <w:rPr>
                <w:rFonts w:ascii="Times New Roman" w:hAnsi="Times New Roman" w:eastAsia="仿宋_GB2312"/>
                <w:color w:val="000000"/>
                <w:kern w:val="0"/>
                <w:szCs w:val="21"/>
              </w:rPr>
              <w:t>、宜昌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湖南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长沙、湘潭、株洲、衡阳、岳阳、邵阳、娄底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西部地区</w:t>
            </w:r>
          </w:p>
        </w:tc>
        <w:tc>
          <w:tcPr>
            <w:tcW w:w="704"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32</w:t>
            </w: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广西</w:t>
            </w:r>
          </w:p>
        </w:tc>
        <w:tc>
          <w:tcPr>
            <w:tcW w:w="5963" w:type="dxa"/>
            <w:vAlign w:val="center"/>
          </w:tcPr>
          <w:p>
            <w:pPr>
              <w:widowControl/>
              <w:spacing w:before="31" w:beforeLines="10" w:after="31" w:afterLines="10"/>
              <w:jc w:val="left"/>
              <w:rPr>
                <w:rFonts w:ascii="Times New Roman" w:hAnsi="Times New Roman" w:eastAsia="仿宋_GB2312"/>
                <w:color w:val="000000"/>
                <w:kern w:val="0"/>
                <w:szCs w:val="21"/>
              </w:rPr>
            </w:pPr>
            <w:r>
              <w:rPr>
                <w:rFonts w:ascii="Times New Roman" w:hAnsi="Times New Roman" w:eastAsia="仿宋_GB2312"/>
                <w:color w:val="000000"/>
                <w:kern w:val="0"/>
                <w:szCs w:val="21"/>
              </w:rPr>
              <w:t>柳州、桂林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重庆</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重庆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四川</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成都、德阳、乐山、泸州、绵阳、内江、攀枝花、宜宾、自贡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贵州</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贵阳、六盘水、遵义、安顺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云南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昆明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陕西</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西安、宝鸡、汉中、铜川、咸阳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甘肃</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兰州、白银、嘉峪关、金昌、天水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青海</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西宁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宁夏</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银川、石嘴山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新疆</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乌鲁木齐、克拉玛依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东北地区</w:t>
            </w:r>
          </w:p>
        </w:tc>
        <w:tc>
          <w:tcPr>
            <w:tcW w:w="704" w:type="dxa"/>
            <w:vMerge w:val="restart"/>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29</w:t>
            </w: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辽宁</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沈阳、大连、鞍山、本溪、抚顺、阜新、葫芦岛、锦州、辽阳、盘锦、铁岭、营口</w:t>
            </w:r>
            <w:r>
              <w:rPr>
                <w:rFonts w:hint="eastAsia" w:ascii="Times New Roman" w:hAnsi="Times New Roman" w:eastAsia="仿宋_GB2312"/>
                <w:color w:val="000000"/>
                <w:kern w:val="0"/>
                <w:szCs w:val="21"/>
              </w:rPr>
              <w:t>、朝阳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吉林</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长春、吉林、四平、通化、白山、辽源</w:t>
            </w:r>
            <w:r>
              <w:rPr>
                <w:rFonts w:hint="eastAsia" w:ascii="Times New Roman" w:hAnsi="Times New Roman" w:eastAsia="仿宋_GB2312"/>
                <w:color w:val="000000"/>
                <w:kern w:val="0"/>
                <w:szCs w:val="21"/>
              </w:rPr>
              <w:t>、白城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黑龙江</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哈尔滨、大庆、牡丹江、齐齐哈尔、鸡西、伊春、佳木斯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jc w:val="center"/>
        </w:trPr>
        <w:tc>
          <w:tcPr>
            <w:tcW w:w="1188"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704" w:type="dxa"/>
            <w:vMerge w:val="continue"/>
            <w:vAlign w:val="center"/>
          </w:tcPr>
          <w:p>
            <w:pPr>
              <w:widowControl/>
              <w:spacing w:before="31" w:beforeLines="10" w:after="31" w:afterLines="10"/>
              <w:jc w:val="center"/>
              <w:rPr>
                <w:rFonts w:ascii="Times New Roman" w:hAnsi="Times New Roman" w:eastAsia="仿宋_GB2312"/>
                <w:color w:val="000000"/>
                <w:kern w:val="0"/>
                <w:szCs w:val="21"/>
              </w:rPr>
            </w:pP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内蒙古</w:t>
            </w:r>
          </w:p>
        </w:tc>
        <w:tc>
          <w:tcPr>
            <w:tcW w:w="5963" w:type="dxa"/>
            <w:vAlign w:val="center"/>
          </w:tcPr>
          <w:p>
            <w:pPr>
              <w:widowControl/>
              <w:spacing w:before="31" w:beforeLines="10" w:after="31" w:afterLines="10"/>
              <w:rPr>
                <w:rFonts w:ascii="Times New Roman" w:hAnsi="Times New Roman" w:eastAsia="仿宋_GB2312"/>
                <w:color w:val="000000"/>
                <w:kern w:val="0"/>
                <w:szCs w:val="21"/>
              </w:rPr>
            </w:pPr>
            <w:r>
              <w:rPr>
                <w:rFonts w:ascii="Times New Roman" w:hAnsi="Times New Roman" w:eastAsia="仿宋_GB2312"/>
                <w:color w:val="000000"/>
                <w:kern w:val="0"/>
                <w:szCs w:val="21"/>
              </w:rPr>
              <w:t>包头、赤峰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88" w:type="dxa"/>
            <w:vAlign w:val="center"/>
          </w:tcPr>
          <w:p>
            <w:pPr>
              <w:widowControl/>
              <w:spacing w:before="31" w:beforeLines="10" w:after="31" w:afterLines="10"/>
              <w:jc w:val="center"/>
              <w:rPr>
                <w:rFonts w:ascii="Times New Roman" w:hAnsi="Times New Roman" w:eastAsia="仿宋_GB2312"/>
                <w:color w:val="000000"/>
                <w:kern w:val="0"/>
                <w:szCs w:val="21"/>
              </w:rPr>
            </w:pPr>
            <w:r>
              <w:rPr>
                <w:rFonts w:ascii="Times New Roman" w:hAnsi="Times New Roman" w:eastAsia="仿宋_GB2312"/>
                <w:color w:val="000000"/>
                <w:kern w:val="0"/>
                <w:szCs w:val="21"/>
              </w:rPr>
              <w:t>合计</w:t>
            </w:r>
          </w:p>
        </w:tc>
        <w:tc>
          <w:tcPr>
            <w:tcW w:w="704" w:type="dxa"/>
            <w:vAlign w:val="center"/>
          </w:tcPr>
          <w:p>
            <w:pPr>
              <w:widowControl/>
              <w:spacing w:before="31" w:beforeLines="10" w:after="31" w:afterLines="10"/>
              <w:jc w:val="center"/>
              <w:rPr>
                <w:rFonts w:ascii="Times New Roman" w:hAnsi="Times New Roman" w:eastAsia="仿宋_GB2312"/>
                <w:color w:val="000000"/>
                <w:kern w:val="0"/>
                <w:szCs w:val="21"/>
              </w:rPr>
            </w:pPr>
            <w:r>
              <w:rPr>
                <w:rFonts w:hint="eastAsia" w:ascii="Times New Roman" w:hAnsi="Times New Roman" w:eastAsia="仿宋_GB2312"/>
                <w:color w:val="000000"/>
                <w:kern w:val="0"/>
                <w:szCs w:val="21"/>
              </w:rPr>
              <w:t>120</w:t>
            </w:r>
          </w:p>
        </w:tc>
        <w:tc>
          <w:tcPr>
            <w:tcW w:w="950" w:type="dxa"/>
            <w:vAlign w:val="center"/>
          </w:tcPr>
          <w:p>
            <w:pPr>
              <w:widowControl/>
              <w:spacing w:before="31" w:beforeLines="10" w:after="31" w:afterLines="10"/>
              <w:jc w:val="center"/>
              <w:rPr>
                <w:rFonts w:ascii="Times New Roman" w:hAnsi="Times New Roman" w:eastAsia="仿宋_GB2312"/>
                <w:color w:val="000000"/>
                <w:kern w:val="0"/>
                <w:szCs w:val="21"/>
              </w:rPr>
            </w:pPr>
          </w:p>
        </w:tc>
        <w:tc>
          <w:tcPr>
            <w:tcW w:w="5963" w:type="dxa"/>
            <w:vAlign w:val="center"/>
          </w:tcPr>
          <w:p>
            <w:pPr>
              <w:widowControl/>
              <w:spacing w:before="31" w:beforeLines="10" w:after="31" w:afterLines="10"/>
              <w:rPr>
                <w:rFonts w:ascii="Times New Roman" w:hAnsi="Times New Roman" w:eastAsia="仿宋_GB2312"/>
                <w:color w:val="000000"/>
                <w:kern w:val="0"/>
                <w:szCs w:val="21"/>
              </w:rPr>
            </w:pPr>
          </w:p>
        </w:tc>
      </w:tr>
    </w:tbl>
    <w:p>
      <w:pPr>
        <w:spacing w:before="156" w:beforeLines="50" w:after="312" w:afterLines="100" w:line="400" w:lineRule="exact"/>
        <w:jc w:val="left"/>
        <w:rPr>
          <w:rFonts w:ascii="Times New Roman" w:hAnsi="Times New Roman" w:eastAsia="方正黑体_GBK"/>
          <w:color w:val="000000"/>
          <w:sz w:val="28"/>
          <w:szCs w:val="28"/>
        </w:rPr>
      </w:pPr>
      <w:r>
        <w:rPr>
          <w:color w:val="000000"/>
        </w:rPr>
        <w:br w:type="page"/>
      </w:r>
      <w:r>
        <w:rPr>
          <w:rFonts w:ascii="Times New Roman" w:hAnsi="Times New Roman" w:eastAsia="方正黑体_GBK"/>
          <w:color w:val="000000"/>
          <w:sz w:val="28"/>
          <w:szCs w:val="28"/>
        </w:rPr>
        <w:t>备注：</w:t>
      </w:r>
    </w:p>
    <w:p>
      <w:pPr>
        <w:spacing w:line="588" w:lineRule="exact"/>
        <w:ind w:firstLine="480" w:firstLineChars="200"/>
        <w:rPr>
          <w:rFonts w:ascii="Times New Roman" w:hAnsi="Times New Roman" w:eastAsia="方正仿宋_GBK"/>
          <w:color w:val="000000"/>
          <w:sz w:val="24"/>
          <w:szCs w:val="24"/>
        </w:rPr>
      </w:pPr>
      <w:r>
        <w:rPr>
          <w:rFonts w:ascii="Times New Roman" w:hAnsi="Times New Roman" w:eastAsia="方正仿宋_GBK"/>
          <w:color w:val="000000"/>
          <w:sz w:val="24"/>
          <w:szCs w:val="24"/>
        </w:rPr>
        <w:t>1.</w:t>
      </w:r>
      <w:r>
        <w:rPr>
          <w:rFonts w:hint="eastAsia" w:ascii="Times New Roman" w:hAnsi="Times New Roman" w:eastAsia="方正仿宋_GBK"/>
          <w:color w:val="000000"/>
          <w:sz w:val="24"/>
          <w:szCs w:val="24"/>
        </w:rPr>
        <w:t>按国务院以国函〔</w:t>
      </w:r>
      <w:r>
        <w:rPr>
          <w:rFonts w:ascii="Times New Roman" w:hAnsi="Times New Roman" w:eastAsia="方正仿宋_GBK"/>
          <w:color w:val="000000"/>
          <w:sz w:val="24"/>
          <w:szCs w:val="24"/>
        </w:rPr>
        <w:t>2013〕46号批复</w:t>
      </w:r>
      <w:r>
        <w:rPr>
          <w:rFonts w:hint="eastAsia" w:ascii="Times New Roman" w:hAnsi="Times New Roman" w:eastAsia="方正仿宋_GBK"/>
          <w:color w:val="000000"/>
          <w:sz w:val="24"/>
          <w:szCs w:val="24"/>
        </w:rPr>
        <w:t>的</w:t>
      </w:r>
      <w:r>
        <w:rPr>
          <w:rFonts w:ascii="Times New Roman" w:hAnsi="Times New Roman" w:eastAsia="方正仿宋_GBK"/>
          <w:color w:val="000000"/>
          <w:sz w:val="24"/>
          <w:szCs w:val="24"/>
        </w:rPr>
        <w:t>《全国老工业基地调整改造规划（2013-2022年）》，全国共有120个</w:t>
      </w:r>
      <w:r>
        <w:rPr>
          <w:rFonts w:hint="eastAsia" w:ascii="Times New Roman" w:hAnsi="Times New Roman" w:eastAsia="方正仿宋_GBK"/>
          <w:color w:val="000000"/>
          <w:sz w:val="24"/>
          <w:szCs w:val="24"/>
        </w:rPr>
        <w:t>老工业城市</w:t>
      </w:r>
      <w:r>
        <w:rPr>
          <w:rFonts w:ascii="Times New Roman" w:hAnsi="Times New Roman" w:eastAsia="方正仿宋_GBK"/>
          <w:color w:val="000000"/>
          <w:sz w:val="24"/>
          <w:szCs w:val="24"/>
        </w:rPr>
        <w:t>。本次共提交</w:t>
      </w:r>
      <w:bookmarkStart w:id="2" w:name="_Hlk87192944"/>
      <w:r>
        <w:rPr>
          <w:rFonts w:ascii="Times New Roman" w:hAnsi="Times New Roman" w:eastAsia="方正仿宋_GBK"/>
          <w:color w:val="000000"/>
          <w:sz w:val="24"/>
          <w:szCs w:val="24"/>
        </w:rPr>
        <w:t>{{104}}</w:t>
      </w:r>
      <w:bookmarkEnd w:id="2"/>
      <w:r>
        <w:rPr>
          <w:rFonts w:ascii="Times New Roman" w:hAnsi="Times New Roman" w:eastAsia="方正仿宋_GBK"/>
          <w:color w:val="000000"/>
          <w:sz w:val="24"/>
          <w:szCs w:val="24"/>
        </w:rPr>
        <w:t>个</w:t>
      </w:r>
      <w:bookmarkStart w:id="3" w:name="_Hlk64281751"/>
      <w:r>
        <w:rPr>
          <w:rFonts w:ascii="Times New Roman" w:hAnsi="Times New Roman" w:eastAsia="方正仿宋_GBK"/>
          <w:color w:val="000000"/>
          <w:sz w:val="24"/>
          <w:szCs w:val="24"/>
        </w:rPr>
        <w:t>老工业城市</w:t>
      </w:r>
      <w:bookmarkEnd w:id="3"/>
      <w:r>
        <w:rPr>
          <w:rFonts w:ascii="Times New Roman" w:hAnsi="Times New Roman" w:eastAsia="方正仿宋_GBK"/>
          <w:color w:val="000000"/>
          <w:sz w:val="24"/>
          <w:szCs w:val="24"/>
        </w:rPr>
        <w:t>数据，{{</w:t>
      </w:r>
      <w:r>
        <w:rPr>
          <w:rFonts w:hint="eastAsia" w:ascii="Times New Roman" w:hAnsi="Times New Roman" w:eastAsia="方正仿宋_GBK"/>
          <w:color w:val="000000"/>
          <w:sz w:val="24"/>
          <w:szCs w:val="24"/>
        </w:rPr>
        <w:t>105</w:t>
      </w:r>
      <w:r>
        <w:rPr>
          <w:rFonts w:ascii="Times New Roman" w:hAnsi="Times New Roman" w:eastAsia="方正仿宋_GBK"/>
          <w:color w:val="000000"/>
          <w:sz w:val="24"/>
          <w:szCs w:val="24"/>
        </w:rPr>
        <w:t>}}{{</w:t>
      </w:r>
      <w:r>
        <w:rPr>
          <w:rFonts w:hint="eastAsia" w:ascii="Times New Roman" w:hAnsi="Times New Roman" w:eastAsia="方正仿宋_GBK"/>
          <w:color w:val="000000"/>
          <w:sz w:val="24"/>
          <w:szCs w:val="24"/>
        </w:rPr>
        <w:t>106</w:t>
      </w:r>
      <w:r>
        <w:rPr>
          <w:rFonts w:ascii="Times New Roman" w:hAnsi="Times New Roman" w:eastAsia="方正仿宋_GBK"/>
          <w:color w:val="000000"/>
          <w:sz w:val="24"/>
          <w:szCs w:val="24"/>
        </w:rPr>
        <w:t>}}个城市</w:t>
      </w:r>
      <w:r>
        <w:rPr>
          <w:rFonts w:hint="eastAsia" w:ascii="Times New Roman" w:hAnsi="Times New Roman" w:eastAsia="方正仿宋_GBK"/>
          <w:color w:val="000000"/>
          <w:sz w:val="24"/>
          <w:szCs w:val="24"/>
        </w:rPr>
        <w:t>尚</w:t>
      </w:r>
      <w:r>
        <w:rPr>
          <w:rFonts w:ascii="Times New Roman" w:hAnsi="Times New Roman" w:eastAsia="方正仿宋_GBK"/>
          <w:color w:val="000000"/>
          <w:sz w:val="24"/>
          <w:szCs w:val="24"/>
        </w:rPr>
        <w:t>未提供数据</w:t>
      </w:r>
      <w:r>
        <w:rPr>
          <w:rFonts w:hint="eastAsia" w:ascii="Times New Roman" w:hAnsi="Times New Roman" w:eastAsia="方正仿宋_GBK"/>
          <w:color w:val="000000"/>
          <w:sz w:val="24"/>
          <w:szCs w:val="24"/>
        </w:rPr>
        <w:t>。</w:t>
      </w:r>
    </w:p>
    <w:p>
      <w:pPr>
        <w:spacing w:line="588" w:lineRule="exact"/>
        <w:ind w:firstLine="480" w:firstLineChars="200"/>
        <w:rPr>
          <w:rFonts w:ascii="Times New Roman" w:hAnsi="Times New Roman" w:eastAsia="方正仿宋_GBK"/>
          <w:color w:val="000000"/>
          <w:sz w:val="24"/>
          <w:szCs w:val="24"/>
        </w:rPr>
      </w:pPr>
      <w:r>
        <w:rPr>
          <w:rFonts w:ascii="Times New Roman" w:hAnsi="Times New Roman" w:eastAsia="方正仿宋_GBK"/>
          <w:color w:val="000000"/>
          <w:sz w:val="24"/>
          <w:szCs w:val="24"/>
        </w:rPr>
        <w:t>2.地区生产总值、工业增加值、制造业增加值、服务业增加值绝对数按现价计算，增长速度为</w:t>
      </w:r>
      <w:r>
        <w:rPr>
          <w:rFonts w:hint="eastAsia" w:ascii="Times New Roman" w:hAnsi="Times New Roman" w:eastAsia="方正仿宋_GBK"/>
          <w:color w:val="000000"/>
          <w:sz w:val="24"/>
          <w:szCs w:val="24"/>
        </w:rPr>
        <w:t>按不变价格计算的</w:t>
      </w:r>
      <w:r>
        <w:rPr>
          <w:rFonts w:ascii="Times New Roman" w:hAnsi="Times New Roman" w:eastAsia="方正仿宋_GBK"/>
          <w:color w:val="000000"/>
          <w:sz w:val="24"/>
          <w:szCs w:val="24"/>
        </w:rPr>
        <w:t>实际增速。固定资产投资额、</w:t>
      </w:r>
      <w:r>
        <w:rPr>
          <w:rFonts w:hint="eastAsia" w:ascii="Times New Roman" w:hAnsi="Times New Roman" w:eastAsia="方正仿宋_GBK"/>
          <w:color w:val="000000"/>
          <w:sz w:val="24"/>
          <w:szCs w:val="24"/>
        </w:rPr>
        <w:t>制造业投资额、</w:t>
      </w:r>
      <w:r>
        <w:rPr>
          <w:rFonts w:ascii="Times New Roman" w:hAnsi="Times New Roman" w:eastAsia="方正仿宋_GBK"/>
          <w:color w:val="000000"/>
          <w:sz w:val="24"/>
          <w:szCs w:val="24"/>
        </w:rPr>
        <w:t>进出口总额绝对数按现价计算，增长速度为按现价计算的名义增速。</w:t>
      </w:r>
    </w:p>
    <w:p>
      <w:pPr>
        <w:spacing w:line="588" w:lineRule="exact"/>
        <w:ind w:firstLine="480" w:firstLineChars="200"/>
        <w:rPr>
          <w:rFonts w:ascii="Times New Roman" w:hAnsi="Times New Roman" w:eastAsia="方正仿宋_GBK"/>
          <w:color w:val="000000"/>
          <w:sz w:val="24"/>
          <w:szCs w:val="24"/>
        </w:rPr>
      </w:pPr>
      <w:r>
        <w:rPr>
          <w:rFonts w:hint="eastAsia" w:ascii="Times New Roman" w:hAnsi="Times New Roman" w:eastAsia="方正仿宋_GBK"/>
          <w:color w:val="000000"/>
          <w:sz w:val="24"/>
          <w:szCs w:val="24"/>
        </w:rPr>
        <w:t>3</w:t>
      </w:r>
      <w:r>
        <w:rPr>
          <w:rFonts w:ascii="Times New Roman" w:hAnsi="Times New Roman" w:eastAsia="方正仿宋_GBK"/>
          <w:color w:val="000000"/>
          <w:sz w:val="24"/>
          <w:szCs w:val="24"/>
        </w:rPr>
        <w:t>.本报告四大地区的划分标准如下：东部地区包括北京、天津、河北、上海、江苏、浙江、福建、山东、广东、海南10个省（市）；中部地区包括山西、安徽、江西、河南、湖北、湖南6个省；西部地区包括广西、重庆、四川、贵州、云南、西藏、陕西、甘肃、青海、宁夏、新疆11个省（</w:t>
      </w:r>
      <w:r>
        <w:rPr>
          <w:rFonts w:hint="eastAsia" w:ascii="Times New Roman" w:hAnsi="Times New Roman" w:eastAsia="方正仿宋_GBK"/>
          <w:color w:val="000000"/>
          <w:sz w:val="24"/>
          <w:szCs w:val="24"/>
        </w:rPr>
        <w:t>区、</w:t>
      </w:r>
      <w:r>
        <w:rPr>
          <w:rFonts w:ascii="Times New Roman" w:hAnsi="Times New Roman" w:eastAsia="方正仿宋_GBK"/>
          <w:color w:val="000000"/>
          <w:sz w:val="24"/>
          <w:szCs w:val="24"/>
        </w:rPr>
        <w:t>市）；东北地区包括辽宁、吉林、黑龙江、内蒙古4个省（区）。</w:t>
      </w:r>
    </w:p>
    <w:p>
      <w:pPr>
        <w:spacing w:line="588" w:lineRule="exact"/>
        <w:ind w:firstLine="480" w:firstLineChars="200"/>
        <w:rPr>
          <w:rFonts w:ascii="Times New Roman" w:hAnsi="Times New Roman" w:eastAsia="方正仿宋_GBK"/>
          <w:color w:val="000000"/>
          <w:sz w:val="24"/>
          <w:szCs w:val="24"/>
        </w:rPr>
      </w:pPr>
      <w:r>
        <w:rPr>
          <w:rFonts w:hint="eastAsia" w:ascii="Times New Roman" w:hAnsi="Times New Roman" w:eastAsia="方正仿宋_GBK"/>
          <w:color w:val="000000"/>
          <w:sz w:val="24"/>
          <w:szCs w:val="24"/>
        </w:rPr>
        <w:t>4</w:t>
      </w:r>
      <w:r>
        <w:rPr>
          <w:rFonts w:ascii="Times New Roman" w:hAnsi="Times New Roman" w:eastAsia="方正仿宋_GBK"/>
          <w:color w:val="000000"/>
          <w:sz w:val="24"/>
          <w:szCs w:val="24"/>
        </w:rPr>
        <w:t>.全国2020年经济社会发展的主要统计指标数据均来源于国家统计局2021年</w:t>
      </w:r>
      <w:r>
        <w:rPr>
          <w:rFonts w:hint="eastAsia" w:ascii="Times New Roman" w:hAnsi="Times New Roman" w:eastAsia="方正仿宋_GBK"/>
          <w:color w:val="000000"/>
          <w:sz w:val="24"/>
          <w:szCs w:val="24"/>
        </w:rPr>
        <w:t>2</w:t>
      </w:r>
      <w:r>
        <w:rPr>
          <w:rFonts w:ascii="Times New Roman" w:hAnsi="Times New Roman" w:eastAsia="方正仿宋_GBK"/>
          <w:color w:val="000000"/>
          <w:sz w:val="24"/>
          <w:szCs w:val="24"/>
        </w:rPr>
        <w:t>月</w:t>
      </w:r>
      <w:r>
        <w:rPr>
          <w:rFonts w:hint="eastAsia" w:ascii="Times New Roman" w:hAnsi="Times New Roman" w:eastAsia="方正仿宋_GBK"/>
          <w:color w:val="000000"/>
          <w:sz w:val="24"/>
          <w:szCs w:val="24"/>
        </w:rPr>
        <w:t>2</w:t>
      </w:r>
      <w:r>
        <w:rPr>
          <w:rFonts w:ascii="Times New Roman" w:hAnsi="Times New Roman" w:eastAsia="方正仿宋_GBK"/>
          <w:color w:val="000000"/>
          <w:sz w:val="24"/>
          <w:szCs w:val="24"/>
        </w:rPr>
        <w:t>8日发布的《</w:t>
      </w:r>
      <w:r>
        <w:rPr>
          <w:rFonts w:hint="eastAsia" w:ascii="Times New Roman" w:hAnsi="Times New Roman" w:eastAsia="方正仿宋_GBK"/>
          <w:color w:val="000000"/>
          <w:sz w:val="24"/>
          <w:szCs w:val="24"/>
        </w:rPr>
        <w:t>中华人民共和国</w:t>
      </w:r>
      <w:r>
        <w:rPr>
          <w:rFonts w:ascii="Times New Roman" w:hAnsi="Times New Roman" w:eastAsia="方正仿宋_GBK"/>
          <w:color w:val="000000"/>
          <w:sz w:val="24"/>
          <w:szCs w:val="24"/>
        </w:rPr>
        <w:t>2020年国民经济</w:t>
      </w:r>
      <w:r>
        <w:rPr>
          <w:rFonts w:hint="eastAsia" w:ascii="Times New Roman" w:hAnsi="Times New Roman" w:eastAsia="方正仿宋_GBK"/>
          <w:color w:val="000000"/>
          <w:sz w:val="24"/>
          <w:szCs w:val="24"/>
        </w:rPr>
        <w:t>和社会发展统计公报</w:t>
      </w:r>
      <w:r>
        <w:rPr>
          <w:rFonts w:ascii="Times New Roman" w:hAnsi="Times New Roman" w:eastAsia="方正仿宋_GBK"/>
          <w:color w:val="000000"/>
          <w:sz w:val="24"/>
          <w:szCs w:val="24"/>
        </w:rPr>
        <w:t>》。</w:t>
      </w:r>
    </w:p>
    <w:p>
      <w:pPr>
        <w:spacing w:line="588" w:lineRule="exact"/>
        <w:ind w:firstLine="480" w:firstLineChars="200"/>
        <w:outlineLvl w:val="0"/>
        <w:rPr>
          <w:rFonts w:ascii="Times New Roman" w:hAnsi="Times New Roman" w:eastAsia="方正仿宋_GBK"/>
          <w:color w:val="000000"/>
          <w:sz w:val="24"/>
          <w:szCs w:val="24"/>
        </w:rPr>
      </w:pPr>
      <w:r>
        <w:rPr>
          <w:rFonts w:hint="eastAsia" w:ascii="Times New Roman" w:hAnsi="Times New Roman" w:eastAsia="方正仿宋_GBK"/>
          <w:color w:val="000000"/>
          <w:sz w:val="24"/>
          <w:szCs w:val="24"/>
        </w:rPr>
        <w:t>5</w:t>
      </w:r>
      <w:r>
        <w:rPr>
          <w:rFonts w:ascii="Times New Roman" w:hAnsi="Times New Roman" w:eastAsia="方正仿宋_GBK"/>
          <w:color w:val="000000"/>
          <w:sz w:val="24"/>
          <w:szCs w:val="24"/>
        </w:rPr>
        <w:t>.2020</w:t>
      </w:r>
      <w:r>
        <w:rPr>
          <w:rFonts w:hint="eastAsia" w:ascii="Times New Roman" w:hAnsi="Times New Roman" w:eastAsia="方正仿宋_GBK"/>
          <w:color w:val="000000"/>
          <w:sz w:val="24"/>
          <w:szCs w:val="24"/>
        </w:rPr>
        <w:t>年</w:t>
      </w:r>
      <w:r>
        <w:rPr>
          <w:rFonts w:ascii="Times New Roman" w:hAnsi="Times New Roman" w:eastAsia="方正仿宋_GBK"/>
          <w:color w:val="000000"/>
          <w:sz w:val="24"/>
          <w:szCs w:val="24"/>
        </w:rPr>
        <w:t>人民币兑美元汇率价格按0.1551换算。</w:t>
      </w:r>
    </w:p>
    <w:p/>
    <w:p/>
    <w:p>
      <w:pPr>
        <w:pStyle w:val="3"/>
        <w:bidi w:val="0"/>
        <w:rPr>
          <w:rFonts w:hint="default"/>
          <w:lang w:val="en-US" w:eastAsia="zh-CN"/>
        </w:rPr>
      </w:pPr>
      <w:r>
        <w:rPr>
          <w:rFonts w:hint="eastAsia"/>
          <w:lang w:val="en-US" w:eastAsia="zh-CN"/>
        </w:rPr>
        <w:t>对应逻辑</w:t>
      </w:r>
    </w:p>
    <w:tbl>
      <w:tblPr>
        <w:tblStyle w:val="18"/>
        <w:tblW w:w="10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4637"/>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编号</w:t>
            </w:r>
          </w:p>
        </w:tc>
        <w:tc>
          <w:tcPr>
            <w:tcW w:w="4637" w:type="dxa"/>
          </w:tcPr>
          <w:p>
            <w:pPr>
              <w:pStyle w:val="2"/>
              <w:suppressLineNumbers w:val="0"/>
              <w:spacing w:before="0" w:beforeAutospacing="0" w:after="0" w:afterAutospacing="0"/>
              <w:ind w:left="0" w:right="0"/>
              <w:jc w:val="left"/>
              <w:rPr>
                <w:rFonts w:hint="default"/>
                <w:sz w:val="24"/>
                <w:szCs w:val="21"/>
                <w:vertAlign w:val="baseline"/>
                <w:lang w:val="en-US" w:eastAsia="zh-CN"/>
              </w:rPr>
            </w:pPr>
            <w:r>
              <w:rPr>
                <w:rFonts w:hint="eastAsia"/>
                <w:sz w:val="24"/>
                <w:szCs w:val="21"/>
                <w:vertAlign w:val="baseline"/>
                <w:lang w:val="en-US" w:eastAsia="zh-CN"/>
              </w:rPr>
              <w:t>取值逻辑</w:t>
            </w:r>
          </w:p>
        </w:tc>
        <w:tc>
          <w:tcPr>
            <w:tcW w:w="4637" w:type="dxa"/>
            <w:vAlign w:val="top"/>
          </w:tcPr>
          <w:p>
            <w:pPr>
              <w:pStyle w:val="2"/>
              <w:suppressLineNumbers w:val="0"/>
              <w:spacing w:before="0" w:beforeAutospacing="0" w:after="0" w:afterAutospacing="0"/>
              <w:ind w:left="0" w:right="0"/>
              <w:rPr>
                <w:rFonts w:hint="default"/>
                <w:sz w:val="24"/>
                <w:szCs w:val="21"/>
                <w:vertAlign w:val="baseline"/>
                <w:lang w:val="en-US" w:eastAsia="zh-CN"/>
              </w:rPr>
            </w:pPr>
            <w:r>
              <w:rPr>
                <w:rFonts w:hint="eastAsia"/>
                <w:sz w:val="24"/>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tcPr>
          <w:p>
            <w:pPr>
              <w:pStyle w:val="2"/>
              <w:suppressLineNumbers w:val="0"/>
              <w:spacing w:before="0" w:beforeAutospacing="0" w:after="0" w:afterAutospacing="0"/>
              <w:ind w:left="0" w:right="0"/>
              <w:rPr>
                <w:rFonts w:hint="default"/>
                <w:sz w:val="28"/>
                <w:szCs w:val="22"/>
                <w:vertAlign w:val="baseline"/>
                <w:lang w:eastAsia="zh-CN"/>
              </w:rPr>
            </w:pPr>
            <w:r>
              <w:rPr>
                <w:rFonts w:hint="default"/>
                <w:sz w:val="28"/>
                <w:szCs w:val="22"/>
                <w:vertAlign w:val="baseline"/>
                <w:lang w:eastAsia="zh-CN"/>
              </w:rPr>
              <w:t>104</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32"/>
                <w:vertAlign w:val="baseline"/>
                <w:lang w:val="en-US" w:eastAsia="zh-CN"/>
              </w:rPr>
              <w:t>全部老工业城市</w:t>
            </w:r>
            <w:r>
              <w:rPr>
                <w:rFonts w:hint="eastAsia"/>
                <w:sz w:val="28"/>
                <w:szCs w:val="22"/>
                <w:vertAlign w:val="baseline"/>
                <w:lang w:val="en-US" w:eastAsia="zh-CN"/>
              </w:rPr>
              <w:t>region_code（a）关联indicator_data表，取所有indicator_id=</w:t>
            </w:r>
            <w:r>
              <w:rPr>
                <w:rFonts w:hint="default"/>
                <w:sz w:val="28"/>
                <w:szCs w:val="22"/>
                <w:vertAlign w:val="baseline"/>
                <w:lang w:val="en-US" w:eastAsia="zh-CN"/>
              </w:rPr>
              <w:t>’</w:t>
            </w:r>
            <w:r>
              <w:rPr>
                <w:rFonts w:hint="eastAsia"/>
                <w:sz w:val="28"/>
                <w:szCs w:val="22"/>
                <w:vertAlign w:val="baseline"/>
                <w:lang w:val="en-US" w:eastAsia="zh-CN"/>
              </w:rPr>
              <w:t>140</w:t>
            </w:r>
            <w:r>
              <w:rPr>
                <w:rFonts w:hint="default"/>
                <w:sz w:val="28"/>
                <w:szCs w:val="22"/>
                <w:vertAlign w:val="baseline"/>
                <w:lang w:val="en-US" w:eastAsia="zh-CN"/>
              </w:rPr>
              <w:t>’</w:t>
            </w:r>
            <w:r>
              <w:rPr>
                <w:rFonts w:hint="eastAsia"/>
                <w:sz w:val="28"/>
                <w:szCs w:val="22"/>
                <w:vertAlign w:val="baseline"/>
                <w:lang w:val="en-US" w:eastAsia="zh-CN"/>
              </w:rPr>
              <w:t xml:space="preserve"> and indicator_date_tag=</w:t>
            </w:r>
            <w:r>
              <w:rPr>
                <w:rFonts w:hint="default"/>
                <w:sz w:val="28"/>
                <w:szCs w:val="22"/>
                <w:vertAlign w:val="baseline"/>
                <w:lang w:val="en-US" w:eastAsia="zh-CN"/>
              </w:rPr>
              <w:t>’</w:t>
            </w:r>
            <w:r>
              <w:rPr>
                <w:rFonts w:hint="eastAsia"/>
                <w:sz w:val="28"/>
                <w:szCs w:val="22"/>
                <w:vertAlign w:val="baseline"/>
                <w:lang w:val="en-US" w:eastAsia="zh-CN"/>
              </w:rPr>
              <w:t>2020，判定能取到数值的城市个数为</w:t>
            </w:r>
            <w:r>
              <w:rPr>
                <w:rFonts w:hint="eastAsia"/>
                <w:lang w:val="en-US" w:eastAsia="zh-CN"/>
              </w:rPr>
              <w:t>A</w:t>
            </w:r>
            <w:r>
              <w:rPr>
                <w:rFonts w:hint="eastAsia"/>
                <w:vertAlign w:val="subscript"/>
                <w:lang w:val="en-US" w:eastAsia="zh-CN"/>
              </w:rPr>
              <w:t>xxxx</w:t>
            </w:r>
          </w:p>
        </w:tc>
        <w:tc>
          <w:tcPr>
            <w:tcW w:w="4637" w:type="dxa"/>
            <w:vAlign w:val="top"/>
          </w:tcPr>
          <w:p>
            <w:pPr>
              <w:pStyle w:val="2"/>
              <w:suppressLineNumbers w:val="0"/>
              <w:spacing w:before="0" w:beforeAutospacing="0" w:after="0" w:afterAutospacing="0"/>
              <w:ind w:left="0" w:right="0"/>
              <w:jc w:val="left"/>
              <w:rPr>
                <w:rFonts w:hint="eastAsia"/>
                <w:vertAlign w:val="subscript"/>
                <w:lang w:val="en-US" w:eastAsia="zh-CN"/>
              </w:rPr>
            </w:pPr>
            <w:r>
              <w:rPr>
                <w:rFonts w:hint="eastAsia"/>
                <w:lang w:val="en-US" w:eastAsia="zh-CN"/>
              </w:rPr>
              <w:t>A</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sz w:val="28"/>
                <w:szCs w:val="32"/>
                <w:vertAlign w:val="baseline"/>
                <w:lang w:val="en-US" w:eastAsia="zh-CN"/>
              </w:rPr>
            </w:pPr>
            <w:r>
              <w:rPr>
                <w:rFonts w:hint="eastAsia"/>
                <w:lang w:val="en-US" w:eastAsia="zh-CN"/>
              </w:rPr>
              <w:t>当期有提交数据的城市数量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105</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根据</w:t>
            </w:r>
            <w:r>
              <w:rPr>
                <w:rFonts w:hint="default"/>
                <w:sz w:val="28"/>
                <w:szCs w:val="22"/>
                <w:vertAlign w:val="baseline"/>
                <w:lang w:eastAsia="zh-CN"/>
              </w:rPr>
              <w:t>104</w:t>
            </w:r>
            <w:r>
              <w:rPr>
                <w:rFonts w:hint="eastAsia"/>
                <w:sz w:val="28"/>
                <w:szCs w:val="22"/>
                <w:vertAlign w:val="baseline"/>
                <w:lang w:val="en-US" w:eastAsia="zh-CN"/>
              </w:rPr>
              <w:t>的逻辑，取出没有对应数值的</w:t>
            </w:r>
            <w:r>
              <w:rPr>
                <w:rFonts w:hint="eastAsia" w:asciiTheme="minorHAnsi" w:eastAsiaTheme="minorEastAsia"/>
                <w:b/>
                <w:bCs/>
                <w:sz w:val="28"/>
                <w:szCs w:val="22"/>
                <w:vertAlign w:val="baseline"/>
                <w:lang w:val="en-US" w:eastAsia="zh-CN"/>
              </w:rPr>
              <w:t>region_code</w:t>
            </w:r>
          </w:p>
        </w:tc>
        <w:tc>
          <w:tcPr>
            <w:tcW w:w="4637" w:type="dxa"/>
            <w:vAlign w:val="top"/>
          </w:tcPr>
          <w:p>
            <w:pPr>
              <w:keepNext w:val="0"/>
              <w:keepLines w:val="0"/>
              <w:suppressLineNumbers w:val="0"/>
              <w:spacing w:before="0" w:beforeAutospacing="0" w:after="0" w:afterAutospacing="0"/>
              <w:ind w:left="0" w:right="0"/>
              <w:rPr>
                <w:rFonts w:hint="default"/>
                <w:sz w:val="28"/>
                <w:szCs w:val="22"/>
                <w:vertAlign w:val="baseline"/>
                <w:lang w:val="en-US" w:eastAsia="zh-CN"/>
              </w:rPr>
            </w:pPr>
            <w:r>
              <w:rPr>
                <w:rFonts w:hint="eastAsia"/>
                <w:sz w:val="28"/>
                <w:szCs w:val="22"/>
                <w:vertAlign w:val="baseline"/>
                <w:lang w:val="en-US" w:eastAsia="zh-CN"/>
              </w:rPr>
              <w:t>取没有对应数值的城市名称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 w:type="dxa"/>
            <w:vAlign w:val="top"/>
          </w:tcPr>
          <w:p>
            <w:pPr>
              <w:keepNext w:val="0"/>
              <w:keepLines w:val="0"/>
              <w:widowControl/>
              <w:suppressLineNumbers w:val="0"/>
              <w:spacing w:before="0" w:beforeAutospacing="0" w:after="0" w:afterAutospacing="0"/>
              <w:ind w:left="0" w:right="0"/>
              <w:jc w:val="both"/>
              <w:textAlignment w:val="bottom"/>
              <w:rPr>
                <w:rFonts w:hint="default" w:ascii="Calibri" w:hAnsi="Calibri" w:eastAsia="宋体" w:cs="Times New Roman"/>
                <w:b/>
                <w:kern w:val="2"/>
                <w:sz w:val="28"/>
                <w:szCs w:val="22"/>
                <w:vertAlign w:val="baseline"/>
                <w:lang w:eastAsia="zh-CN" w:bidi="ar-SA"/>
              </w:rPr>
            </w:pPr>
            <w:r>
              <w:rPr>
                <w:rFonts w:hint="default" w:ascii="Calibri" w:hAnsi="Calibri" w:eastAsia="宋体" w:cs="Times New Roman"/>
                <w:b/>
                <w:kern w:val="2"/>
                <w:sz w:val="28"/>
                <w:szCs w:val="22"/>
                <w:vertAlign w:val="baseline"/>
                <w:lang w:eastAsia="zh-CN" w:bidi="ar-SA"/>
              </w:rPr>
              <w:t>106</w:t>
            </w:r>
          </w:p>
        </w:tc>
        <w:tc>
          <w:tcPr>
            <w:tcW w:w="4637" w:type="dxa"/>
          </w:tcPr>
          <w:p>
            <w:pPr>
              <w:pStyle w:val="2"/>
              <w:suppressLineNumbers w:val="0"/>
              <w:spacing w:before="0" w:beforeAutospacing="0" w:after="0" w:afterAutospacing="0"/>
              <w:ind w:left="0" w:right="0"/>
              <w:jc w:val="left"/>
              <w:rPr>
                <w:rFonts w:hint="default"/>
                <w:sz w:val="28"/>
                <w:szCs w:val="22"/>
                <w:vertAlign w:val="baseline"/>
                <w:lang w:val="en-US" w:eastAsia="zh-CN"/>
              </w:rPr>
            </w:pPr>
            <w:r>
              <w:rPr>
                <w:rFonts w:hint="eastAsia"/>
                <w:sz w:val="28"/>
                <w:szCs w:val="22"/>
                <w:vertAlign w:val="baseline"/>
                <w:lang w:val="en-US" w:eastAsia="zh-CN"/>
              </w:rPr>
              <w:t>同</w:t>
            </w:r>
            <w:r>
              <w:rPr>
                <w:rFonts w:hint="default"/>
                <w:sz w:val="28"/>
                <w:szCs w:val="22"/>
                <w:vertAlign w:val="baseline"/>
                <w:lang w:eastAsia="zh-CN"/>
              </w:rPr>
              <w:t>105</w:t>
            </w:r>
            <w:r>
              <w:rPr>
                <w:rFonts w:hint="eastAsia"/>
                <w:sz w:val="28"/>
                <w:szCs w:val="22"/>
                <w:vertAlign w:val="baseline"/>
                <w:lang w:val="en-US" w:eastAsia="zh-CN"/>
              </w:rPr>
              <w:t>，B</w:t>
            </w:r>
            <w:r>
              <w:rPr>
                <w:rFonts w:hint="eastAsia"/>
                <w:vertAlign w:val="subscript"/>
                <w:lang w:val="en-US" w:eastAsia="zh-CN"/>
              </w:rPr>
              <w:t>xxxx</w:t>
            </w:r>
            <w:r>
              <w:rPr>
                <w:rFonts w:hint="eastAsia"/>
                <w:vertAlign w:val="baseline"/>
                <w:lang w:val="en-US" w:eastAsia="zh-CN"/>
              </w:rPr>
              <w:t>=总和</w:t>
            </w:r>
            <w:r>
              <w:rPr>
                <w:rFonts w:hint="eastAsia"/>
                <w:sz w:val="28"/>
                <w:szCs w:val="22"/>
                <w:vertAlign w:val="baseline"/>
                <w:lang w:val="en-US" w:eastAsia="zh-CN"/>
              </w:rPr>
              <w:t>没有对应数值的</w:t>
            </w:r>
            <w:r>
              <w:rPr>
                <w:rFonts w:hint="eastAsia" w:asciiTheme="minorHAnsi" w:eastAsiaTheme="minorEastAsia"/>
                <w:b/>
                <w:bCs/>
                <w:sz w:val="28"/>
                <w:szCs w:val="22"/>
                <w:vertAlign w:val="baseline"/>
                <w:lang w:val="en-US" w:eastAsia="zh-CN"/>
              </w:rPr>
              <w:t>region_code的数量，</w:t>
            </w:r>
          </w:p>
        </w:tc>
        <w:tc>
          <w:tcPr>
            <w:tcW w:w="4637" w:type="dxa"/>
            <w:vAlign w:val="top"/>
          </w:tcPr>
          <w:p>
            <w:pPr>
              <w:pStyle w:val="2"/>
              <w:suppressLineNumbers w:val="0"/>
              <w:spacing w:before="0" w:beforeAutospacing="0" w:after="0" w:afterAutospacing="0"/>
              <w:ind w:left="0" w:right="0"/>
              <w:jc w:val="left"/>
              <w:rPr>
                <w:rFonts w:hint="eastAsia"/>
                <w:lang w:val="en-US" w:eastAsia="zh-CN"/>
              </w:rPr>
            </w:pPr>
            <w:r>
              <w:rPr>
                <w:rFonts w:hint="eastAsia"/>
                <w:sz w:val="28"/>
                <w:szCs w:val="22"/>
                <w:vertAlign w:val="baseline"/>
                <w:lang w:val="en-US" w:eastAsia="zh-CN"/>
              </w:rPr>
              <w:t>B</w:t>
            </w:r>
            <w:r>
              <w:rPr>
                <w:rFonts w:hint="eastAsia"/>
                <w:vertAlign w:val="subscript"/>
                <w:lang w:val="en-US" w:eastAsia="zh-CN"/>
              </w:rPr>
              <w:t>xxxx</w:t>
            </w:r>
          </w:p>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总和没有对应数值的region_code的数量</w:t>
            </w:r>
          </w:p>
          <w:p>
            <w:pPr>
              <w:pStyle w:val="2"/>
              <w:suppressLineNumbers w:val="0"/>
              <w:spacing w:before="0" w:beforeAutospacing="0" w:after="0" w:afterAutospacing="0"/>
              <w:ind w:left="0" w:right="0"/>
              <w:rPr>
                <w:rFonts w:hint="default"/>
                <w:lang w:val="en-US" w:eastAsia="zh-CN"/>
              </w:rPr>
            </w:pPr>
          </w:p>
          <w:p>
            <w:pPr>
              <w:keepNext w:val="0"/>
              <w:keepLines w:val="0"/>
              <w:suppressLineNumbers w:val="0"/>
              <w:spacing w:before="0" w:beforeAutospacing="0" w:after="0" w:afterAutospacing="0"/>
              <w:ind w:left="0" w:right="0"/>
              <w:rPr>
                <w:rFonts w:hint="default"/>
                <w:sz w:val="28"/>
                <w:szCs w:val="22"/>
                <w:vertAlign w:val="baseline"/>
                <w:lang w:val="en-US" w:eastAsia="zh-CN"/>
              </w:rPr>
            </w:pPr>
          </w:p>
        </w:tc>
      </w:tr>
    </w:tbl>
    <w:p/>
    <w:p/>
    <w:p>
      <w:pPr>
        <w:tabs>
          <w:tab w:val="left" w:pos="7425"/>
        </w:tabs>
        <w:adjustRightInd w:val="0"/>
        <w:snapToGrid w:val="0"/>
        <w:spacing w:line="440" w:lineRule="exact"/>
        <w:ind w:firstLine="600"/>
        <w:rPr>
          <w:rFonts w:ascii="方正楷体_GBK" w:hAnsi="Times New Roman" w:eastAsia="方正楷体_GBK"/>
          <w:sz w:val="30"/>
          <w:szCs w:val="30"/>
        </w:rPr>
      </w:pPr>
      <w:r>
        <w:rPr>
          <w:rFonts w:hint="eastAsia" w:ascii="方正楷体_GBK" w:hAnsi="Times New Roman" w:eastAsia="方正楷体_GBK"/>
          <w:sz w:val="30"/>
          <w:szCs w:val="30"/>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205105</wp:posOffset>
                </wp:positionV>
                <wp:extent cx="5463540" cy="635"/>
                <wp:effectExtent l="0" t="7620" r="10160" b="10795"/>
                <wp:wrapNone/>
                <wp:docPr id="3" name="自选图形 6"/>
                <wp:cNvGraphicFramePr/>
                <a:graphic xmlns:a="http://schemas.openxmlformats.org/drawingml/2006/main">
                  <a:graphicData uri="http://schemas.microsoft.com/office/word/2010/wordprocessingShape">
                    <wps:wsp>
                      <wps:cNvCnPr/>
                      <wps:spPr>
                        <a:xfrm>
                          <a:off x="0" y="0"/>
                          <a:ext cx="5463540" cy="635"/>
                        </a:xfrm>
                        <a:prstGeom prst="straightConnector1">
                          <a:avLst/>
                        </a:prstGeom>
                        <a:ln w="1524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0.05pt;margin-top:16.15pt;height:0.05pt;width:430.2pt;z-index:251661312;mso-width-relative:page;mso-height-relative:page;" filled="f" stroked="t" coordsize="21600,21600" o:gfxdata="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kS2z&#10;ddEAAAAGAQAADwAAAAAAAAABACAAAAA4AAAAZHJzL2Rvd25yZXYueG1sUEsBAhQAFAAAAAgAh07i&#10;QDh3zc3aAQAAmAMAAA4AAAAAAAAAAQAgAAAANgEAAGRycy9lMm9Eb2MueG1sUEsFBgAAAAAGAAYA&#10;WQEAAIIFAAAAAA==&#10;">
                <v:fill on="f" focussize="0,0"/>
                <v:stroke weight="1.2pt" color="#000000" joinstyle="round"/>
                <v:imagedata o:title=""/>
                <o:lock v:ext="edit" aspectratio="f"/>
              </v:shape>
            </w:pict>
          </mc:Fallback>
        </mc:AlternateContent>
      </w:r>
    </w:p>
    <w:p>
      <w:pPr>
        <w:tabs>
          <w:tab w:val="left" w:pos="7425"/>
        </w:tabs>
        <w:overflowPunct w:val="0"/>
        <w:adjustRightInd w:val="0"/>
        <w:snapToGrid w:val="0"/>
        <w:spacing w:line="480" w:lineRule="exact"/>
        <w:rPr>
          <w:rFonts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报</w:t>
      </w:r>
      <w:r>
        <w:rPr>
          <w:rFonts w:hint="eastAsia" w:ascii="方正楷体_GBK" w:hAnsi="方正楷体_GBK" w:eastAsia="方正楷体_GBK" w:cs="方正楷体_GBK"/>
          <w:w w:val="98"/>
          <w:sz w:val="28"/>
          <w:szCs w:val="28"/>
        </w:rPr>
        <w:t>：</w:t>
      </w:r>
      <w:r>
        <w:rPr>
          <w:rFonts w:hint="eastAsia" w:ascii="方正楷体_GBK" w:hAnsi="方正楷体_GBK" w:eastAsia="方正楷体_GBK" w:cs="方正楷体_GBK"/>
          <w:sz w:val="28"/>
          <w:szCs w:val="28"/>
        </w:rPr>
        <w:t>委党组成员，秘书长、副秘书长。</w:t>
      </w:r>
    </w:p>
    <w:p>
      <w:pPr>
        <w:tabs>
          <w:tab w:val="left" w:pos="7425"/>
        </w:tabs>
        <w:overflowPunct w:val="0"/>
        <w:adjustRightInd w:val="0"/>
        <w:snapToGrid w:val="0"/>
        <w:spacing w:line="480" w:lineRule="exact"/>
        <w:rPr>
          <w:rFonts w:ascii="方正仿宋_GBK" w:hAnsi="方正仿宋_GBK" w:eastAsia="方正仿宋_GBK" w:cs="方正仿宋_GBK"/>
          <w:sz w:val="28"/>
          <w:szCs w:val="28"/>
        </w:rPr>
        <w:sectPr>
          <w:pgSz w:w="11906" w:h="16838"/>
          <w:pgMar w:top="1984" w:right="1616" w:bottom="1814" w:left="1616" w:header="851" w:footer="992" w:gutter="0"/>
          <w:pgNumType w:start="1"/>
          <w:cols w:space="720" w:num="1"/>
          <w:docGrid w:type="lines" w:linePitch="312" w:charSpace="0"/>
        </w:sectPr>
      </w:pPr>
      <w:r>
        <w:rPr>
          <w:rFonts w:hint="eastAsia" w:ascii="方正楷体_GBK" w:hAnsi="方正楷体_GBK" w:eastAsia="方正楷体_GBK" w:cs="方正楷体_GBK"/>
          <w:sz w:val="30"/>
          <w:szCs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421640</wp:posOffset>
                </wp:positionV>
                <wp:extent cx="5502910" cy="6350"/>
                <wp:effectExtent l="0" t="7620" r="8890" b="11430"/>
                <wp:wrapNone/>
                <wp:docPr id="2" name="自选图形 5"/>
                <wp:cNvGraphicFramePr/>
                <a:graphic xmlns:a="http://schemas.openxmlformats.org/drawingml/2006/main">
                  <a:graphicData uri="http://schemas.microsoft.com/office/word/2010/wordprocessingShape">
                    <wps:wsp>
                      <wps:cNvCnPr/>
                      <wps:spPr>
                        <a:xfrm flipV="1">
                          <a:off x="0" y="0"/>
                          <a:ext cx="5502910" cy="6350"/>
                        </a:xfrm>
                        <a:prstGeom prst="straightConnector1">
                          <a:avLst/>
                        </a:prstGeom>
                        <a:ln w="1524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flip:y;margin-left:0pt;margin-top:33.2pt;height:0.5pt;width:433.3pt;z-index:251660288;mso-width-relative:page;mso-height-relative:page;" filled="f" stroked="t" coordsize="21600,21600" o:gfxdata="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a2i9StUAAAAGAQAADwAAAAAAAAABACAAAAA4AAAAZHJzL2Rvd25yZXYueG1s&#10;UEsBAhQAFAAAAAgAh07iQJd2UQ/lAQAAowMAAA4AAAAAAAAAAQAgAAAAOgEAAGRycy9lMm9Eb2Mu&#10;eG1sUEsFBgAAAAAGAAYAWQEAAJEFAAAAAA==&#10;">
                <v:fill on="f" focussize="0,0"/>
                <v:stroke weight="1.2pt" color="#000000" joinstyle="round"/>
                <v:imagedata o:title=""/>
                <o:lock v:ext="edit" aspectratio="f"/>
              </v:shape>
            </w:pict>
          </mc:Fallback>
        </mc:AlternateContent>
      </w:r>
      <w:r>
        <w:rPr>
          <w:rFonts w:hint="eastAsia" w:ascii="方正楷体_GBK" w:hAnsi="方正楷体_GBK" w:eastAsia="方正楷体_GBK" w:cs="方正楷体_GBK"/>
          <w:sz w:val="28"/>
          <w:szCs w:val="28"/>
        </w:rPr>
        <w:t>送</w:t>
      </w:r>
      <w:r>
        <w:rPr>
          <w:rFonts w:hint="eastAsia" w:ascii="方正楷体_GBK" w:hAnsi="方正楷体_GBK" w:eastAsia="方正楷体_GBK" w:cs="方正楷体_GBK"/>
          <w:w w:val="98"/>
          <w:sz w:val="28"/>
          <w:szCs w:val="28"/>
        </w:rPr>
        <w:t>：委内各司、局、室</w:t>
      </w:r>
    </w:p>
    <w:p/>
    <w:sectPr>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梁霄" w:date="2021-11-24T13:43:41Z" w:initials="">
    <w:p w14:paraId="DB6FCB7E">
      <w:pPr>
        <w:pStyle w:val="5"/>
      </w:pPr>
    </w:p>
  </w:comment>
  <w:comment w:id="1" w:author="梁霄" w:date="2021-11-24T13:54:54Z" w:initials="">
    <w:p w14:paraId="5EFF1747">
      <w:pPr>
        <w:pStyle w:val="5"/>
      </w:pPr>
    </w:p>
  </w:comment>
  <w:comment w:id="2" w:author="梁霄" w:date="2021-11-24T13:54:51Z" w:initials="">
    <w:p w14:paraId="7BBE1DEC">
      <w:pPr>
        <w:pStyle w:val="5"/>
      </w:pPr>
    </w:p>
  </w:comment>
  <w:comment w:id="3" w:author="梁霄" w:date="2021-11-24T13:54:50Z" w:initials="">
    <w:p w14:paraId="E6E558AD">
      <w:pPr>
        <w:pStyle w:val="5"/>
      </w:pPr>
    </w:p>
  </w:comment>
  <w:comment w:id="4" w:author="梁霄" w:date="2021-11-24T13:54:46Z" w:initials="">
    <w:p w14:paraId="5FB5FD5D">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B6FCB7E" w15:done="0"/>
  <w15:commentEx w15:paraId="5EFF1747" w15:done="0"/>
  <w15:commentEx w15:paraId="7BBE1DEC" w15:done="0"/>
  <w15:commentEx w15:paraId="E6E558AD" w15:done="0"/>
  <w15:commentEx w15:paraId="5FB5FD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20B0604020202020204"/>
    <w:charset w:val="86"/>
    <w:family w:val="modern"/>
    <w:pitch w:val="default"/>
    <w:sig w:usb0="00000000" w:usb1="0000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方正楷体_GBK">
    <w:altName w:val="苹方-简"/>
    <w:panose1 w:val="020B0604020202020204"/>
    <w:charset w:val="86"/>
    <w:family w:val="script"/>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小标宋简体">
    <w:altName w:val="汉仪书宋二KW"/>
    <w:panose1 w:val="020B0604020202020204"/>
    <w:charset w:val="86"/>
    <w:family w:val="auto"/>
    <w:pitch w:val="default"/>
    <w:sig w:usb0="00000000" w:usb1="00000000" w:usb2="00000012" w:usb3="00000000" w:csb0="00040001" w:csb1="00000000"/>
  </w:font>
  <w:font w:name="仿宋_GB2312">
    <w:altName w:val="方正仿宋_GBK"/>
    <w:panose1 w:val="020B0604020202020204"/>
    <w:charset w:val="86"/>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行楷-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楷体简">
    <w:panose1 w:val="02010600000101010101"/>
    <w:charset w:val="86"/>
    <w:family w:val="auto"/>
    <w:pitch w:val="default"/>
    <w:sig w:usb0="00000001" w:usb1="080E0800" w:usb2="00000002" w:usb3="00000000" w:csb0="00040000" w:csb1="00000000"/>
  </w:font>
  <w:font w:name="微软雅黑">
    <w:altName w:val="汉仪旗黑"/>
    <w:panose1 w:val="020B0503020204020204"/>
    <w:charset w:val="86"/>
    <w:family w:val="swiss"/>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微软雅黑">
    <w:altName w:val="汉仪旗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FZFSK--GBK1-0">
    <w:panose1 w:val="03000509000000000000"/>
    <w:charset w:val="86"/>
    <w:family w:val="auto"/>
    <w:pitch w:val="default"/>
    <w:sig w:usb0="00000001" w:usb1="080E0000" w:usb2="00000000" w:usb3="00000000" w:csb0="00040000" w:csb1="00000000"/>
  </w:font>
  <w:font w:name="TimesNewRomanPS-BoldMT">
    <w:panose1 w:val="02020503050405090304"/>
    <w:charset w:val="00"/>
    <w:family w:val="auto"/>
    <w:pitch w:val="default"/>
    <w:sig w:usb0="E0000AFF" w:usb1="0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posOffset>2698115</wp:posOffset>
              </wp:positionH>
              <wp:positionV relativeFrom="paragraph">
                <wp:posOffset>0</wp:posOffset>
              </wp:positionV>
              <wp:extent cx="361950" cy="1828800"/>
              <wp:effectExtent l="0" t="0" r="0" b="0"/>
              <wp:wrapNone/>
              <wp:docPr id="9" name="文本框 6"/>
              <wp:cNvGraphicFramePr/>
              <a:graphic xmlns:a="http://schemas.openxmlformats.org/drawingml/2006/main">
                <a:graphicData uri="http://schemas.microsoft.com/office/word/2010/wordprocessingShape">
                  <wps:wsp>
                    <wps:cNvSpPr txBox="1"/>
                    <wps:spPr>
                      <a:xfrm>
                        <a:off x="0" y="0"/>
                        <a:ext cx="361950" cy="1828800"/>
                      </a:xfrm>
                      <a:prstGeom prst="rect">
                        <a:avLst/>
                      </a:prstGeom>
                      <a:noFill/>
                      <a:ln w="6350">
                        <a:noFill/>
                      </a:ln>
                    </wps:spPr>
                    <wps:txbx>
                      <w:txbxContent>
                        <w:p>
                          <w:pPr>
                            <w:pStyle w:val="8"/>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13</w:t>
                          </w:r>
                          <w:r>
                            <w:rPr>
                              <w:rFonts w:ascii="Times New Roman" w:hAnsi="Times New Roman"/>
                              <w:sz w:val="24"/>
                              <w:szCs w:val="24"/>
                            </w:rPr>
                            <w:fldChar w:fldCharType="end"/>
                          </w:r>
                        </w:p>
                      </w:txbxContent>
                    </wps:txbx>
                    <wps:bodyPr wrap="square" lIns="0" tIns="0" rIns="0" bIns="0" upright="1">
                      <a:spAutoFit/>
                    </wps:bodyPr>
                  </wps:wsp>
                </a:graphicData>
              </a:graphic>
            </wp:anchor>
          </w:drawing>
        </mc:Choice>
        <mc:Fallback>
          <w:pict>
            <v:shape id="文本框 6" o:spid="_x0000_s1026" o:spt="202" type="#_x0000_t202" style="position:absolute;left:0pt;margin-left:212.45pt;margin-top:0pt;height:144pt;width:28.5pt;mso-position-horizontal-relative:margin;z-index:251659264;mso-width-relative:page;mso-height-relative:page;" filled="f" stroked="f" coordsize="21600,21600" o:gfxdata="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18grm9YAAAAIAQAADwAAAAAAAAABACAAAAA4&#10;AAAAZHJzL2Rvd25yZXYueG1sUEsBAhQAFAAAAAgAh07iQGo4oAS9AQAAVQMAAA4AAAAAAAAAAQAg&#10;AAAAOwEAAGRycy9lMm9Eb2MueG1sUEsFBgAAAAAGAAYAWQEAAGoFAAAAAA==&#10;">
              <v:fill on="f" focussize="0,0"/>
              <v:stroke on="f" weight="0.5pt"/>
              <v:imagedata o:title=""/>
              <o:lock v:ext="edit" aspectratio="f"/>
              <v:textbox inset="0mm,0mm,0mm,0mm" style="mso-fit-shape-to-text:t;">
                <w:txbxContent>
                  <w:p>
                    <w:pPr>
                      <w:pStyle w:val="8"/>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13</w:t>
                    </w:r>
                    <w:r>
                      <w:rPr>
                        <w:rFonts w:ascii="Times New Roman" w:hAnsi="Times New Roman"/>
                        <w:sz w:val="24"/>
                        <w:szCs w:val="24"/>
                      </w:rPr>
                      <w:fldChar w:fldCharType="end"/>
                    </w:r>
                  </w:p>
                </w:txbxContent>
              </v:textbox>
            </v:shape>
          </w:pict>
        </mc:Fallback>
      </mc:AlternateContent>
    </w:r>
    <w:r>
      <w:rPr>
        <w:rFonts w:hint="eastAsia"/>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 xml:space="preserve"> </w:t>
    </w:r>
    <w:r>
      <w:t xml:space="preserve">  </w: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梁霄">
    <w15:presenceInfo w15:providerId="WPS Office" w15:userId="487730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D3"/>
    <w:rsid w:val="00001702"/>
    <w:rsid w:val="000038BE"/>
    <w:rsid w:val="00037A7C"/>
    <w:rsid w:val="000400BF"/>
    <w:rsid w:val="00042BC6"/>
    <w:rsid w:val="00046BF6"/>
    <w:rsid w:val="00047694"/>
    <w:rsid w:val="000518C8"/>
    <w:rsid w:val="00056B13"/>
    <w:rsid w:val="00061C54"/>
    <w:rsid w:val="000651DE"/>
    <w:rsid w:val="000667A1"/>
    <w:rsid w:val="0007523B"/>
    <w:rsid w:val="000775E4"/>
    <w:rsid w:val="00083752"/>
    <w:rsid w:val="00086ED2"/>
    <w:rsid w:val="00087153"/>
    <w:rsid w:val="00090FBA"/>
    <w:rsid w:val="000B5257"/>
    <w:rsid w:val="000B67B3"/>
    <w:rsid w:val="000B6FAD"/>
    <w:rsid w:val="000C44FD"/>
    <w:rsid w:val="000D48DA"/>
    <w:rsid w:val="000D7F47"/>
    <w:rsid w:val="000E6124"/>
    <w:rsid w:val="000E75BE"/>
    <w:rsid w:val="000F0953"/>
    <w:rsid w:val="000F0C7F"/>
    <w:rsid w:val="001102D1"/>
    <w:rsid w:val="001146F6"/>
    <w:rsid w:val="001276A1"/>
    <w:rsid w:val="00140BA7"/>
    <w:rsid w:val="00145709"/>
    <w:rsid w:val="00147620"/>
    <w:rsid w:val="00151197"/>
    <w:rsid w:val="00151A30"/>
    <w:rsid w:val="001652AE"/>
    <w:rsid w:val="001659FF"/>
    <w:rsid w:val="00167B21"/>
    <w:rsid w:val="00194C95"/>
    <w:rsid w:val="001A0B2A"/>
    <w:rsid w:val="001D0DC3"/>
    <w:rsid w:val="001D1C17"/>
    <w:rsid w:val="001D2F22"/>
    <w:rsid w:val="001D4D75"/>
    <w:rsid w:val="001F376D"/>
    <w:rsid w:val="001F45C8"/>
    <w:rsid w:val="00204DA2"/>
    <w:rsid w:val="00205559"/>
    <w:rsid w:val="00211738"/>
    <w:rsid w:val="00217C5A"/>
    <w:rsid w:val="002207A9"/>
    <w:rsid w:val="0022248B"/>
    <w:rsid w:val="00237D53"/>
    <w:rsid w:val="002430FF"/>
    <w:rsid w:val="00244B72"/>
    <w:rsid w:val="002503D1"/>
    <w:rsid w:val="002575BC"/>
    <w:rsid w:val="00261975"/>
    <w:rsid w:val="00274E5A"/>
    <w:rsid w:val="00280BBC"/>
    <w:rsid w:val="00290C3C"/>
    <w:rsid w:val="00295962"/>
    <w:rsid w:val="002972CB"/>
    <w:rsid w:val="0029766E"/>
    <w:rsid w:val="002A3DFA"/>
    <w:rsid w:val="002A66D9"/>
    <w:rsid w:val="002B217F"/>
    <w:rsid w:val="002B37CF"/>
    <w:rsid w:val="002B3C39"/>
    <w:rsid w:val="002B5E7B"/>
    <w:rsid w:val="002C4FAB"/>
    <w:rsid w:val="002D105E"/>
    <w:rsid w:val="002D3FB3"/>
    <w:rsid w:val="002E31EC"/>
    <w:rsid w:val="002F73B5"/>
    <w:rsid w:val="0030183B"/>
    <w:rsid w:val="00306732"/>
    <w:rsid w:val="003146AE"/>
    <w:rsid w:val="00315F38"/>
    <w:rsid w:val="00330894"/>
    <w:rsid w:val="00334EC9"/>
    <w:rsid w:val="00336DDC"/>
    <w:rsid w:val="00343E35"/>
    <w:rsid w:val="0034536F"/>
    <w:rsid w:val="0034599F"/>
    <w:rsid w:val="003544B9"/>
    <w:rsid w:val="00355A32"/>
    <w:rsid w:val="00357132"/>
    <w:rsid w:val="00365541"/>
    <w:rsid w:val="003705FD"/>
    <w:rsid w:val="00371434"/>
    <w:rsid w:val="003722E9"/>
    <w:rsid w:val="00372404"/>
    <w:rsid w:val="00376F72"/>
    <w:rsid w:val="00377B3A"/>
    <w:rsid w:val="0038297D"/>
    <w:rsid w:val="003A102A"/>
    <w:rsid w:val="003A3AAA"/>
    <w:rsid w:val="003B120E"/>
    <w:rsid w:val="003B6758"/>
    <w:rsid w:val="003B68A9"/>
    <w:rsid w:val="003C68D9"/>
    <w:rsid w:val="003D10AF"/>
    <w:rsid w:val="003E5C35"/>
    <w:rsid w:val="003F37EE"/>
    <w:rsid w:val="003F3BCE"/>
    <w:rsid w:val="00403BD5"/>
    <w:rsid w:val="004054F7"/>
    <w:rsid w:val="00412404"/>
    <w:rsid w:val="004124BF"/>
    <w:rsid w:val="004138FF"/>
    <w:rsid w:val="00417382"/>
    <w:rsid w:val="00421AFD"/>
    <w:rsid w:val="00425462"/>
    <w:rsid w:val="004468BE"/>
    <w:rsid w:val="004572B3"/>
    <w:rsid w:val="00460137"/>
    <w:rsid w:val="004627D9"/>
    <w:rsid w:val="00463204"/>
    <w:rsid w:val="004705EC"/>
    <w:rsid w:val="00470957"/>
    <w:rsid w:val="004738FC"/>
    <w:rsid w:val="00477B89"/>
    <w:rsid w:val="00482AE5"/>
    <w:rsid w:val="00484F65"/>
    <w:rsid w:val="00484FA2"/>
    <w:rsid w:val="004931D9"/>
    <w:rsid w:val="0049662C"/>
    <w:rsid w:val="004A0F34"/>
    <w:rsid w:val="004A7CF4"/>
    <w:rsid w:val="004B7E10"/>
    <w:rsid w:val="004C3A9A"/>
    <w:rsid w:val="004D023B"/>
    <w:rsid w:val="004D04F9"/>
    <w:rsid w:val="004D21B2"/>
    <w:rsid w:val="004D44AC"/>
    <w:rsid w:val="004E1884"/>
    <w:rsid w:val="004E2CF3"/>
    <w:rsid w:val="004E7AA7"/>
    <w:rsid w:val="004F0554"/>
    <w:rsid w:val="004F5EEE"/>
    <w:rsid w:val="0050782B"/>
    <w:rsid w:val="00524F0F"/>
    <w:rsid w:val="00544078"/>
    <w:rsid w:val="00547020"/>
    <w:rsid w:val="00552691"/>
    <w:rsid w:val="005554AF"/>
    <w:rsid w:val="00560F69"/>
    <w:rsid w:val="00562CC8"/>
    <w:rsid w:val="00565218"/>
    <w:rsid w:val="00566969"/>
    <w:rsid w:val="00567341"/>
    <w:rsid w:val="005704E9"/>
    <w:rsid w:val="0057434B"/>
    <w:rsid w:val="005811F2"/>
    <w:rsid w:val="00585320"/>
    <w:rsid w:val="00592996"/>
    <w:rsid w:val="005A34B1"/>
    <w:rsid w:val="005B1BD9"/>
    <w:rsid w:val="005B5134"/>
    <w:rsid w:val="005D25B5"/>
    <w:rsid w:val="005D4CDD"/>
    <w:rsid w:val="005D7802"/>
    <w:rsid w:val="00611123"/>
    <w:rsid w:val="00614CCF"/>
    <w:rsid w:val="00637815"/>
    <w:rsid w:val="006465B1"/>
    <w:rsid w:val="006471CA"/>
    <w:rsid w:val="00651346"/>
    <w:rsid w:val="00656348"/>
    <w:rsid w:val="00673308"/>
    <w:rsid w:val="00681F82"/>
    <w:rsid w:val="00686461"/>
    <w:rsid w:val="006907E9"/>
    <w:rsid w:val="00694214"/>
    <w:rsid w:val="006944A9"/>
    <w:rsid w:val="006A184A"/>
    <w:rsid w:val="006A364C"/>
    <w:rsid w:val="006C5B15"/>
    <w:rsid w:val="006C741B"/>
    <w:rsid w:val="006D0728"/>
    <w:rsid w:val="006E5C94"/>
    <w:rsid w:val="006F0115"/>
    <w:rsid w:val="006F448F"/>
    <w:rsid w:val="0071369C"/>
    <w:rsid w:val="00714257"/>
    <w:rsid w:val="00721E1C"/>
    <w:rsid w:val="00724738"/>
    <w:rsid w:val="00740E73"/>
    <w:rsid w:val="00744A3F"/>
    <w:rsid w:val="00752689"/>
    <w:rsid w:val="00760D6C"/>
    <w:rsid w:val="00772B3D"/>
    <w:rsid w:val="00776236"/>
    <w:rsid w:val="00777A32"/>
    <w:rsid w:val="00795CF7"/>
    <w:rsid w:val="00796581"/>
    <w:rsid w:val="00797D85"/>
    <w:rsid w:val="007A1C52"/>
    <w:rsid w:val="007A3195"/>
    <w:rsid w:val="007B35BD"/>
    <w:rsid w:val="007C0BA4"/>
    <w:rsid w:val="007C0D15"/>
    <w:rsid w:val="007C64F2"/>
    <w:rsid w:val="007D0598"/>
    <w:rsid w:val="007D2C36"/>
    <w:rsid w:val="007D4E68"/>
    <w:rsid w:val="007F4F51"/>
    <w:rsid w:val="0080103C"/>
    <w:rsid w:val="00807791"/>
    <w:rsid w:val="008157D1"/>
    <w:rsid w:val="008226C8"/>
    <w:rsid w:val="0082782F"/>
    <w:rsid w:val="00832012"/>
    <w:rsid w:val="008516AA"/>
    <w:rsid w:val="008542B7"/>
    <w:rsid w:val="008549AF"/>
    <w:rsid w:val="00865299"/>
    <w:rsid w:val="00865A04"/>
    <w:rsid w:val="00871E4F"/>
    <w:rsid w:val="00876200"/>
    <w:rsid w:val="00877E48"/>
    <w:rsid w:val="0088067B"/>
    <w:rsid w:val="00880940"/>
    <w:rsid w:val="00884CF9"/>
    <w:rsid w:val="00885FE7"/>
    <w:rsid w:val="00890263"/>
    <w:rsid w:val="00892527"/>
    <w:rsid w:val="00894004"/>
    <w:rsid w:val="00896EA6"/>
    <w:rsid w:val="008976F5"/>
    <w:rsid w:val="008A3BD6"/>
    <w:rsid w:val="008B4BBD"/>
    <w:rsid w:val="008B4FAF"/>
    <w:rsid w:val="008D6079"/>
    <w:rsid w:val="008E20C7"/>
    <w:rsid w:val="008F2B74"/>
    <w:rsid w:val="008F55E5"/>
    <w:rsid w:val="008F5B97"/>
    <w:rsid w:val="008F6F87"/>
    <w:rsid w:val="008F7EE4"/>
    <w:rsid w:val="009001EF"/>
    <w:rsid w:val="009015C4"/>
    <w:rsid w:val="00925B16"/>
    <w:rsid w:val="009270A8"/>
    <w:rsid w:val="00942611"/>
    <w:rsid w:val="009454DB"/>
    <w:rsid w:val="00947AD1"/>
    <w:rsid w:val="00950CDC"/>
    <w:rsid w:val="00967F1B"/>
    <w:rsid w:val="00975F16"/>
    <w:rsid w:val="00981D7A"/>
    <w:rsid w:val="00987583"/>
    <w:rsid w:val="00994E3C"/>
    <w:rsid w:val="00995903"/>
    <w:rsid w:val="009B4ADA"/>
    <w:rsid w:val="009B4B7A"/>
    <w:rsid w:val="009B6A98"/>
    <w:rsid w:val="009C2819"/>
    <w:rsid w:val="009D7C93"/>
    <w:rsid w:val="009E5F27"/>
    <w:rsid w:val="00A07E7B"/>
    <w:rsid w:val="00A158DC"/>
    <w:rsid w:val="00A26AA5"/>
    <w:rsid w:val="00A34E7B"/>
    <w:rsid w:val="00A40519"/>
    <w:rsid w:val="00A53ACF"/>
    <w:rsid w:val="00A53F37"/>
    <w:rsid w:val="00A624D2"/>
    <w:rsid w:val="00A70494"/>
    <w:rsid w:val="00A72BB6"/>
    <w:rsid w:val="00A81A4F"/>
    <w:rsid w:val="00A82210"/>
    <w:rsid w:val="00AA6309"/>
    <w:rsid w:val="00AB3513"/>
    <w:rsid w:val="00AB7B5C"/>
    <w:rsid w:val="00AC14BC"/>
    <w:rsid w:val="00AD1BC2"/>
    <w:rsid w:val="00AE1991"/>
    <w:rsid w:val="00AF2020"/>
    <w:rsid w:val="00AF3D14"/>
    <w:rsid w:val="00AF410D"/>
    <w:rsid w:val="00AF5BC7"/>
    <w:rsid w:val="00B001D9"/>
    <w:rsid w:val="00B12B3C"/>
    <w:rsid w:val="00B2181F"/>
    <w:rsid w:val="00B220D7"/>
    <w:rsid w:val="00B227CB"/>
    <w:rsid w:val="00B24C47"/>
    <w:rsid w:val="00B34471"/>
    <w:rsid w:val="00B351F4"/>
    <w:rsid w:val="00B4114B"/>
    <w:rsid w:val="00B43E7D"/>
    <w:rsid w:val="00B44BE1"/>
    <w:rsid w:val="00B63239"/>
    <w:rsid w:val="00B632E9"/>
    <w:rsid w:val="00B67FAC"/>
    <w:rsid w:val="00B701E6"/>
    <w:rsid w:val="00B85F23"/>
    <w:rsid w:val="00B97288"/>
    <w:rsid w:val="00BA5C92"/>
    <w:rsid w:val="00BC0496"/>
    <w:rsid w:val="00BC3A3A"/>
    <w:rsid w:val="00BD6D13"/>
    <w:rsid w:val="00BE5C54"/>
    <w:rsid w:val="00BE79B5"/>
    <w:rsid w:val="00BF7118"/>
    <w:rsid w:val="00BF7CE1"/>
    <w:rsid w:val="00C00A0E"/>
    <w:rsid w:val="00C04876"/>
    <w:rsid w:val="00C152E7"/>
    <w:rsid w:val="00C1591E"/>
    <w:rsid w:val="00C52A0A"/>
    <w:rsid w:val="00C550DE"/>
    <w:rsid w:val="00C607F5"/>
    <w:rsid w:val="00C90F4D"/>
    <w:rsid w:val="00CA505A"/>
    <w:rsid w:val="00CA784D"/>
    <w:rsid w:val="00CC3566"/>
    <w:rsid w:val="00CC6AA3"/>
    <w:rsid w:val="00CD4A71"/>
    <w:rsid w:val="00CF13D1"/>
    <w:rsid w:val="00CF2CB7"/>
    <w:rsid w:val="00CF52CC"/>
    <w:rsid w:val="00D10297"/>
    <w:rsid w:val="00D1052E"/>
    <w:rsid w:val="00D1378A"/>
    <w:rsid w:val="00D14FCB"/>
    <w:rsid w:val="00D2035F"/>
    <w:rsid w:val="00D2050F"/>
    <w:rsid w:val="00D22DB9"/>
    <w:rsid w:val="00D366D8"/>
    <w:rsid w:val="00D40B5A"/>
    <w:rsid w:val="00D566A6"/>
    <w:rsid w:val="00D60B13"/>
    <w:rsid w:val="00D73656"/>
    <w:rsid w:val="00D801A6"/>
    <w:rsid w:val="00D84656"/>
    <w:rsid w:val="00D904E1"/>
    <w:rsid w:val="00D91DF0"/>
    <w:rsid w:val="00DB264B"/>
    <w:rsid w:val="00DB329A"/>
    <w:rsid w:val="00DB51F0"/>
    <w:rsid w:val="00DC47CC"/>
    <w:rsid w:val="00DD0609"/>
    <w:rsid w:val="00DD2B10"/>
    <w:rsid w:val="00DE533C"/>
    <w:rsid w:val="00DE5FFC"/>
    <w:rsid w:val="00DE6FD7"/>
    <w:rsid w:val="00DE7198"/>
    <w:rsid w:val="00DF7F8F"/>
    <w:rsid w:val="00E038A4"/>
    <w:rsid w:val="00E10450"/>
    <w:rsid w:val="00E13155"/>
    <w:rsid w:val="00E141CD"/>
    <w:rsid w:val="00E146CF"/>
    <w:rsid w:val="00E15EFC"/>
    <w:rsid w:val="00E165CE"/>
    <w:rsid w:val="00E22290"/>
    <w:rsid w:val="00E251FF"/>
    <w:rsid w:val="00E25B56"/>
    <w:rsid w:val="00E3300E"/>
    <w:rsid w:val="00E350B6"/>
    <w:rsid w:val="00E3559E"/>
    <w:rsid w:val="00E417E6"/>
    <w:rsid w:val="00E60A41"/>
    <w:rsid w:val="00E70C7D"/>
    <w:rsid w:val="00E74C48"/>
    <w:rsid w:val="00E758F9"/>
    <w:rsid w:val="00E7740B"/>
    <w:rsid w:val="00E9168F"/>
    <w:rsid w:val="00EA2AEE"/>
    <w:rsid w:val="00EA4A03"/>
    <w:rsid w:val="00EB0FB9"/>
    <w:rsid w:val="00EC1EA3"/>
    <w:rsid w:val="00EC4F01"/>
    <w:rsid w:val="00ED134B"/>
    <w:rsid w:val="00ED154F"/>
    <w:rsid w:val="00ED3F8B"/>
    <w:rsid w:val="00EE5F60"/>
    <w:rsid w:val="00EF5C41"/>
    <w:rsid w:val="00F016D3"/>
    <w:rsid w:val="00F17E10"/>
    <w:rsid w:val="00F22977"/>
    <w:rsid w:val="00F339E7"/>
    <w:rsid w:val="00F358BF"/>
    <w:rsid w:val="00F40591"/>
    <w:rsid w:val="00F445F4"/>
    <w:rsid w:val="00F63415"/>
    <w:rsid w:val="00F6410D"/>
    <w:rsid w:val="00F6433A"/>
    <w:rsid w:val="00F65669"/>
    <w:rsid w:val="00F671FA"/>
    <w:rsid w:val="00F76C30"/>
    <w:rsid w:val="00F77104"/>
    <w:rsid w:val="00F85852"/>
    <w:rsid w:val="00F9230F"/>
    <w:rsid w:val="00FA0742"/>
    <w:rsid w:val="00FB4169"/>
    <w:rsid w:val="00FB725B"/>
    <w:rsid w:val="00FC7027"/>
    <w:rsid w:val="00FD0A66"/>
    <w:rsid w:val="00FD487C"/>
    <w:rsid w:val="00FE121D"/>
    <w:rsid w:val="00FE336E"/>
    <w:rsid w:val="01F014F8"/>
    <w:rsid w:val="0DD734E3"/>
    <w:rsid w:val="0DE186D1"/>
    <w:rsid w:val="0DFD3074"/>
    <w:rsid w:val="0E6F0C1C"/>
    <w:rsid w:val="0EF300BF"/>
    <w:rsid w:val="0F3FBB56"/>
    <w:rsid w:val="102253E8"/>
    <w:rsid w:val="136F7600"/>
    <w:rsid w:val="159E04CD"/>
    <w:rsid w:val="16FF7D06"/>
    <w:rsid w:val="17A7D94C"/>
    <w:rsid w:val="17CFCAF3"/>
    <w:rsid w:val="197F9689"/>
    <w:rsid w:val="19CF4808"/>
    <w:rsid w:val="1B3EA0DE"/>
    <w:rsid w:val="1B7EC14D"/>
    <w:rsid w:val="1BD7FED4"/>
    <w:rsid w:val="1CEB4187"/>
    <w:rsid w:val="1CFE7C48"/>
    <w:rsid w:val="1DBF2B4A"/>
    <w:rsid w:val="1F8F9CA4"/>
    <w:rsid w:val="1FB11530"/>
    <w:rsid w:val="1FFFC5A6"/>
    <w:rsid w:val="204467FE"/>
    <w:rsid w:val="223271B1"/>
    <w:rsid w:val="245F73A3"/>
    <w:rsid w:val="26BBAD10"/>
    <w:rsid w:val="2719DF90"/>
    <w:rsid w:val="275DB774"/>
    <w:rsid w:val="277244A4"/>
    <w:rsid w:val="27FEB85E"/>
    <w:rsid w:val="28DDECFE"/>
    <w:rsid w:val="2BDFEB9B"/>
    <w:rsid w:val="2CFFFB5F"/>
    <w:rsid w:val="2D4E0A37"/>
    <w:rsid w:val="2D7BE554"/>
    <w:rsid w:val="2DEFB015"/>
    <w:rsid w:val="2F5F4895"/>
    <w:rsid w:val="2F8741A2"/>
    <w:rsid w:val="2FBF473E"/>
    <w:rsid w:val="2FFD65C4"/>
    <w:rsid w:val="31AB6886"/>
    <w:rsid w:val="335BEF56"/>
    <w:rsid w:val="3367E0B3"/>
    <w:rsid w:val="33FC3D38"/>
    <w:rsid w:val="356A2BBF"/>
    <w:rsid w:val="379F9144"/>
    <w:rsid w:val="37CF4950"/>
    <w:rsid w:val="37F73FFD"/>
    <w:rsid w:val="37FF00B3"/>
    <w:rsid w:val="38FD0C24"/>
    <w:rsid w:val="3BFBDB53"/>
    <w:rsid w:val="3D4EEE6A"/>
    <w:rsid w:val="3D5E98DE"/>
    <w:rsid w:val="3D8FD19E"/>
    <w:rsid w:val="3DB7D804"/>
    <w:rsid w:val="3DBC0B99"/>
    <w:rsid w:val="3DEE1AC7"/>
    <w:rsid w:val="3DF32119"/>
    <w:rsid w:val="3DF76E82"/>
    <w:rsid w:val="3DFE12D8"/>
    <w:rsid w:val="3F9986F1"/>
    <w:rsid w:val="3FC696EB"/>
    <w:rsid w:val="3FE79A25"/>
    <w:rsid w:val="3FEF8FDE"/>
    <w:rsid w:val="3FF7452B"/>
    <w:rsid w:val="3FF7F9A6"/>
    <w:rsid w:val="3FFE0D68"/>
    <w:rsid w:val="40921079"/>
    <w:rsid w:val="435927AF"/>
    <w:rsid w:val="47307948"/>
    <w:rsid w:val="487C3A27"/>
    <w:rsid w:val="48AA389A"/>
    <w:rsid w:val="49FA4D4C"/>
    <w:rsid w:val="4BFFACBB"/>
    <w:rsid w:val="4E984C1F"/>
    <w:rsid w:val="4EBD3DE6"/>
    <w:rsid w:val="4EBFA899"/>
    <w:rsid w:val="4ED9EB23"/>
    <w:rsid w:val="4EFA8A4B"/>
    <w:rsid w:val="4FBF152C"/>
    <w:rsid w:val="4FD958A7"/>
    <w:rsid w:val="4FDB3C73"/>
    <w:rsid w:val="4FEFEC91"/>
    <w:rsid w:val="4FFF6C38"/>
    <w:rsid w:val="508D7583"/>
    <w:rsid w:val="517F358B"/>
    <w:rsid w:val="52AF752F"/>
    <w:rsid w:val="52BF4C6C"/>
    <w:rsid w:val="557A73F9"/>
    <w:rsid w:val="55BE1314"/>
    <w:rsid w:val="55DA2AAF"/>
    <w:rsid w:val="55F7398C"/>
    <w:rsid w:val="56FF8AB4"/>
    <w:rsid w:val="576531D5"/>
    <w:rsid w:val="576F37A9"/>
    <w:rsid w:val="579C8190"/>
    <w:rsid w:val="57BB22B0"/>
    <w:rsid w:val="57FFAFC2"/>
    <w:rsid w:val="592446F1"/>
    <w:rsid w:val="5A5B457A"/>
    <w:rsid w:val="5B5E1790"/>
    <w:rsid w:val="5BDD04ED"/>
    <w:rsid w:val="5BDFD123"/>
    <w:rsid w:val="5CAD97DC"/>
    <w:rsid w:val="5DC7223F"/>
    <w:rsid w:val="5DDFE16A"/>
    <w:rsid w:val="5DF45E07"/>
    <w:rsid w:val="5DFCCC3A"/>
    <w:rsid w:val="5E6D25A2"/>
    <w:rsid w:val="5E77BC73"/>
    <w:rsid w:val="5ED8C1CB"/>
    <w:rsid w:val="5F277E2E"/>
    <w:rsid w:val="5F35AEDD"/>
    <w:rsid w:val="5F5B6622"/>
    <w:rsid w:val="5F67957D"/>
    <w:rsid w:val="5F6F268D"/>
    <w:rsid w:val="5FAF12C5"/>
    <w:rsid w:val="5FD392F2"/>
    <w:rsid w:val="5FDFA469"/>
    <w:rsid w:val="5FF33A6F"/>
    <w:rsid w:val="5FF3852D"/>
    <w:rsid w:val="5FFBDEDB"/>
    <w:rsid w:val="5FFF85A8"/>
    <w:rsid w:val="5FFFD989"/>
    <w:rsid w:val="613BA336"/>
    <w:rsid w:val="62BF5F52"/>
    <w:rsid w:val="65B7EFA1"/>
    <w:rsid w:val="65CC1A4A"/>
    <w:rsid w:val="65CF8A24"/>
    <w:rsid w:val="65CFECFF"/>
    <w:rsid w:val="66FF6EB9"/>
    <w:rsid w:val="676BA591"/>
    <w:rsid w:val="67AC2D1E"/>
    <w:rsid w:val="67AD011B"/>
    <w:rsid w:val="67DD3BBA"/>
    <w:rsid w:val="67E37858"/>
    <w:rsid w:val="67FD592B"/>
    <w:rsid w:val="67FFFEBA"/>
    <w:rsid w:val="6AAE85C1"/>
    <w:rsid w:val="6ABFD663"/>
    <w:rsid w:val="6AEF3B25"/>
    <w:rsid w:val="6B7BED3C"/>
    <w:rsid w:val="6BFE43D8"/>
    <w:rsid w:val="6BFF5DDD"/>
    <w:rsid w:val="6CAFD540"/>
    <w:rsid w:val="6E7B39DE"/>
    <w:rsid w:val="6EC72E00"/>
    <w:rsid w:val="6EDD06E7"/>
    <w:rsid w:val="6EFC1234"/>
    <w:rsid w:val="6EFE33D7"/>
    <w:rsid w:val="6EFFDAF9"/>
    <w:rsid w:val="6F5CD7CD"/>
    <w:rsid w:val="6F7CDD08"/>
    <w:rsid w:val="6F8FF6CF"/>
    <w:rsid w:val="6FABC2BE"/>
    <w:rsid w:val="6FD30FF4"/>
    <w:rsid w:val="6FDE22D3"/>
    <w:rsid w:val="6FEF4170"/>
    <w:rsid w:val="6FEF996F"/>
    <w:rsid w:val="6FF7BA88"/>
    <w:rsid w:val="6FFD0F1C"/>
    <w:rsid w:val="6FFF7581"/>
    <w:rsid w:val="6FFFFE65"/>
    <w:rsid w:val="71670BAB"/>
    <w:rsid w:val="72F9DC21"/>
    <w:rsid w:val="73F3D47C"/>
    <w:rsid w:val="73FE1766"/>
    <w:rsid w:val="75BF2ECC"/>
    <w:rsid w:val="75EF6641"/>
    <w:rsid w:val="75FC1543"/>
    <w:rsid w:val="75FFC9DE"/>
    <w:rsid w:val="762D4EDB"/>
    <w:rsid w:val="7677877A"/>
    <w:rsid w:val="767E5D82"/>
    <w:rsid w:val="7698C48A"/>
    <w:rsid w:val="76DDC736"/>
    <w:rsid w:val="76FF9B0F"/>
    <w:rsid w:val="772645CA"/>
    <w:rsid w:val="773DB1C5"/>
    <w:rsid w:val="774D7596"/>
    <w:rsid w:val="7771341D"/>
    <w:rsid w:val="779F24E8"/>
    <w:rsid w:val="77BB45E1"/>
    <w:rsid w:val="77BE29C6"/>
    <w:rsid w:val="77DF7A59"/>
    <w:rsid w:val="77E61A96"/>
    <w:rsid w:val="77EFE65F"/>
    <w:rsid w:val="77F359FA"/>
    <w:rsid w:val="77F5C591"/>
    <w:rsid w:val="77F5F090"/>
    <w:rsid w:val="77FD3889"/>
    <w:rsid w:val="77FF6D07"/>
    <w:rsid w:val="78865D0A"/>
    <w:rsid w:val="78F7F1EE"/>
    <w:rsid w:val="79376CED"/>
    <w:rsid w:val="79D9CECB"/>
    <w:rsid w:val="79DF699E"/>
    <w:rsid w:val="7A5FD404"/>
    <w:rsid w:val="7ABAE832"/>
    <w:rsid w:val="7AEE9953"/>
    <w:rsid w:val="7AF7DB1D"/>
    <w:rsid w:val="7AFF0C21"/>
    <w:rsid w:val="7AFF7703"/>
    <w:rsid w:val="7B7C7101"/>
    <w:rsid w:val="7BADC308"/>
    <w:rsid w:val="7BB4EBC8"/>
    <w:rsid w:val="7BBE84D4"/>
    <w:rsid w:val="7BBF4956"/>
    <w:rsid w:val="7BBF5984"/>
    <w:rsid w:val="7BC3CDF1"/>
    <w:rsid w:val="7BDBCE70"/>
    <w:rsid w:val="7BDECD8A"/>
    <w:rsid w:val="7BEC91F8"/>
    <w:rsid w:val="7BEFF866"/>
    <w:rsid w:val="7BF65B50"/>
    <w:rsid w:val="7BF906D9"/>
    <w:rsid w:val="7BFB6B4E"/>
    <w:rsid w:val="7BFDEA84"/>
    <w:rsid w:val="7BFDF497"/>
    <w:rsid w:val="7BFF0487"/>
    <w:rsid w:val="7BFFDB79"/>
    <w:rsid w:val="7C5F0F91"/>
    <w:rsid w:val="7C6A0F96"/>
    <w:rsid w:val="7CBB5513"/>
    <w:rsid w:val="7CDB7F85"/>
    <w:rsid w:val="7CDE51DB"/>
    <w:rsid w:val="7CFB22EA"/>
    <w:rsid w:val="7D7F740A"/>
    <w:rsid w:val="7DB3D626"/>
    <w:rsid w:val="7DB7A523"/>
    <w:rsid w:val="7DDE2BBA"/>
    <w:rsid w:val="7DEBFFB6"/>
    <w:rsid w:val="7DEF1288"/>
    <w:rsid w:val="7DF30C50"/>
    <w:rsid w:val="7DF60233"/>
    <w:rsid w:val="7DF77580"/>
    <w:rsid w:val="7DFF0810"/>
    <w:rsid w:val="7DFF86AF"/>
    <w:rsid w:val="7DFFF070"/>
    <w:rsid w:val="7E27A6F1"/>
    <w:rsid w:val="7E3B1855"/>
    <w:rsid w:val="7E3FBE56"/>
    <w:rsid w:val="7E7F5203"/>
    <w:rsid w:val="7E8A00B5"/>
    <w:rsid w:val="7EA76FFF"/>
    <w:rsid w:val="7EBF334D"/>
    <w:rsid w:val="7EDCCE19"/>
    <w:rsid w:val="7EDF3DD9"/>
    <w:rsid w:val="7EEA09CF"/>
    <w:rsid w:val="7EEF754D"/>
    <w:rsid w:val="7EF63403"/>
    <w:rsid w:val="7EFBB56A"/>
    <w:rsid w:val="7EFD2E13"/>
    <w:rsid w:val="7EFFD125"/>
    <w:rsid w:val="7F2D9B17"/>
    <w:rsid w:val="7F3FE6DB"/>
    <w:rsid w:val="7F4F36B7"/>
    <w:rsid w:val="7F6E2E0C"/>
    <w:rsid w:val="7F7260D5"/>
    <w:rsid w:val="7F73D9E3"/>
    <w:rsid w:val="7F7716FD"/>
    <w:rsid w:val="7F77A8B5"/>
    <w:rsid w:val="7F7FA3C6"/>
    <w:rsid w:val="7F7FB117"/>
    <w:rsid w:val="7F97C110"/>
    <w:rsid w:val="7F9F039D"/>
    <w:rsid w:val="7FB739A7"/>
    <w:rsid w:val="7FBF12E8"/>
    <w:rsid w:val="7FBFCF6B"/>
    <w:rsid w:val="7FC77E88"/>
    <w:rsid w:val="7FC7B4EE"/>
    <w:rsid w:val="7FD35FEF"/>
    <w:rsid w:val="7FD7C3D6"/>
    <w:rsid w:val="7FD9F728"/>
    <w:rsid w:val="7FDBBB4C"/>
    <w:rsid w:val="7FDF2117"/>
    <w:rsid w:val="7FDF6BA6"/>
    <w:rsid w:val="7FE8C6E3"/>
    <w:rsid w:val="7FEEB656"/>
    <w:rsid w:val="7FF34285"/>
    <w:rsid w:val="7FF88F1E"/>
    <w:rsid w:val="7FFA2849"/>
    <w:rsid w:val="7FFC9C0A"/>
    <w:rsid w:val="7FFD4F1C"/>
    <w:rsid w:val="7FFDD25F"/>
    <w:rsid w:val="7FFDFB4B"/>
    <w:rsid w:val="7FFE0EF6"/>
    <w:rsid w:val="7FFE6D33"/>
    <w:rsid w:val="7FFE982B"/>
    <w:rsid w:val="7FFF70FA"/>
    <w:rsid w:val="7FFFEC52"/>
    <w:rsid w:val="8F75B90F"/>
    <w:rsid w:val="91DFDFF5"/>
    <w:rsid w:val="9BED0AA9"/>
    <w:rsid w:val="9E37BF1C"/>
    <w:rsid w:val="9EFE4EDD"/>
    <w:rsid w:val="9FBD8D29"/>
    <w:rsid w:val="9FF59A6B"/>
    <w:rsid w:val="A2FCBC55"/>
    <w:rsid w:val="A35FFAA2"/>
    <w:rsid w:val="A3B7E4A1"/>
    <w:rsid w:val="A7F74CD6"/>
    <w:rsid w:val="A9FE7E5A"/>
    <w:rsid w:val="ADFA24B6"/>
    <w:rsid w:val="AF6E28C1"/>
    <w:rsid w:val="B1FE1D05"/>
    <w:rsid w:val="B2DF3188"/>
    <w:rsid w:val="B3182ACA"/>
    <w:rsid w:val="B75D3A88"/>
    <w:rsid w:val="BA7DF069"/>
    <w:rsid w:val="BABB7548"/>
    <w:rsid w:val="BAFEB697"/>
    <w:rsid w:val="BB3C8EF4"/>
    <w:rsid w:val="BBAF8DDB"/>
    <w:rsid w:val="BBC97142"/>
    <w:rsid w:val="BBFF0181"/>
    <w:rsid w:val="BBFF4B48"/>
    <w:rsid w:val="BCDA475F"/>
    <w:rsid w:val="BCF909A4"/>
    <w:rsid w:val="BDDF8B46"/>
    <w:rsid w:val="BDE92D7D"/>
    <w:rsid w:val="BDF7DA02"/>
    <w:rsid w:val="BDF913D7"/>
    <w:rsid w:val="BE7B546C"/>
    <w:rsid w:val="BEB1263B"/>
    <w:rsid w:val="BEBC6AB9"/>
    <w:rsid w:val="BEC9A7D4"/>
    <w:rsid w:val="BEDB9CB9"/>
    <w:rsid w:val="BEF72C65"/>
    <w:rsid w:val="BF33CA97"/>
    <w:rsid w:val="BFA34351"/>
    <w:rsid w:val="BFEBD5D5"/>
    <w:rsid w:val="BFF5D3E8"/>
    <w:rsid w:val="BFFF75CC"/>
    <w:rsid w:val="C76FDE55"/>
    <w:rsid w:val="CD7F7EA5"/>
    <w:rsid w:val="CF7F6F44"/>
    <w:rsid w:val="CF7F9B80"/>
    <w:rsid w:val="CFED645A"/>
    <w:rsid w:val="D0BE973E"/>
    <w:rsid w:val="D0EF23A5"/>
    <w:rsid w:val="D2FF554A"/>
    <w:rsid w:val="D6AFAA0B"/>
    <w:rsid w:val="D6BFEC0E"/>
    <w:rsid w:val="D6FB4D43"/>
    <w:rsid w:val="D7B7AFF2"/>
    <w:rsid w:val="D7BEB6F2"/>
    <w:rsid w:val="D7CB30FB"/>
    <w:rsid w:val="D7CF2180"/>
    <w:rsid w:val="D92AE27A"/>
    <w:rsid w:val="D96A50C4"/>
    <w:rsid w:val="D9FC8B90"/>
    <w:rsid w:val="DA3F236C"/>
    <w:rsid w:val="DB7B47A8"/>
    <w:rsid w:val="DBBCD85F"/>
    <w:rsid w:val="DBE5B6E4"/>
    <w:rsid w:val="DCDF81F4"/>
    <w:rsid w:val="DDA3C6B6"/>
    <w:rsid w:val="DDBF850C"/>
    <w:rsid w:val="DDD9E7C3"/>
    <w:rsid w:val="DE431B66"/>
    <w:rsid w:val="DE7DB9EC"/>
    <w:rsid w:val="DEBBB052"/>
    <w:rsid w:val="DEE7B007"/>
    <w:rsid w:val="DEF7310C"/>
    <w:rsid w:val="DEFF244F"/>
    <w:rsid w:val="DF7B2742"/>
    <w:rsid w:val="DF7C3339"/>
    <w:rsid w:val="DFBDE60E"/>
    <w:rsid w:val="DFBF6777"/>
    <w:rsid w:val="DFEFA717"/>
    <w:rsid w:val="DFFD7DFA"/>
    <w:rsid w:val="E1FF0B7F"/>
    <w:rsid w:val="E34F728A"/>
    <w:rsid w:val="E6D7D3C9"/>
    <w:rsid w:val="E753F2C4"/>
    <w:rsid w:val="E75F970C"/>
    <w:rsid w:val="E7AF409B"/>
    <w:rsid w:val="E7D744DB"/>
    <w:rsid w:val="E7EFDF63"/>
    <w:rsid w:val="E7FBF366"/>
    <w:rsid w:val="E9790B4B"/>
    <w:rsid w:val="E97D211E"/>
    <w:rsid w:val="EA7C9C29"/>
    <w:rsid w:val="EB7F8191"/>
    <w:rsid w:val="EB7FFBB4"/>
    <w:rsid w:val="EBDDD819"/>
    <w:rsid w:val="EBEE5286"/>
    <w:rsid w:val="ECDE0A36"/>
    <w:rsid w:val="ED7D2FD9"/>
    <w:rsid w:val="EEBF476E"/>
    <w:rsid w:val="EEFEFAD4"/>
    <w:rsid w:val="EF5C85E2"/>
    <w:rsid w:val="EF7FBB77"/>
    <w:rsid w:val="EFD78B5D"/>
    <w:rsid w:val="EFD7DC84"/>
    <w:rsid w:val="EFDD818E"/>
    <w:rsid w:val="EFE36DD5"/>
    <w:rsid w:val="EFEAAE03"/>
    <w:rsid w:val="EFF2D403"/>
    <w:rsid w:val="EFFE564B"/>
    <w:rsid w:val="F03FE500"/>
    <w:rsid w:val="F1BAEDB6"/>
    <w:rsid w:val="F2773F5D"/>
    <w:rsid w:val="F28F06CA"/>
    <w:rsid w:val="F39B0970"/>
    <w:rsid w:val="F3EFCE5D"/>
    <w:rsid w:val="F43F48E9"/>
    <w:rsid w:val="F4BF36FC"/>
    <w:rsid w:val="F52F44BA"/>
    <w:rsid w:val="F5F58CA2"/>
    <w:rsid w:val="F5FDA03A"/>
    <w:rsid w:val="F5FF4067"/>
    <w:rsid w:val="F6DF51B2"/>
    <w:rsid w:val="F76E32F7"/>
    <w:rsid w:val="F7738DED"/>
    <w:rsid w:val="F77BA86A"/>
    <w:rsid w:val="F77E5ED8"/>
    <w:rsid w:val="F7AA23C3"/>
    <w:rsid w:val="F7BD6101"/>
    <w:rsid w:val="F7BF6EDA"/>
    <w:rsid w:val="F7DDD07C"/>
    <w:rsid w:val="F7DEADBA"/>
    <w:rsid w:val="F7E73BDC"/>
    <w:rsid w:val="F7EFCF21"/>
    <w:rsid w:val="F7F7F91A"/>
    <w:rsid w:val="F7FE72C6"/>
    <w:rsid w:val="F8B7542B"/>
    <w:rsid w:val="F8BE1356"/>
    <w:rsid w:val="F8DFFF51"/>
    <w:rsid w:val="F9FD17F3"/>
    <w:rsid w:val="F9FFBE76"/>
    <w:rsid w:val="FA5F411B"/>
    <w:rsid w:val="FA7BD41D"/>
    <w:rsid w:val="FA7EBF0B"/>
    <w:rsid w:val="FAFBF7F0"/>
    <w:rsid w:val="FAFFE4B3"/>
    <w:rsid w:val="FB7680A8"/>
    <w:rsid w:val="FBAF5925"/>
    <w:rsid w:val="FBB5F752"/>
    <w:rsid w:val="FBCF8938"/>
    <w:rsid w:val="FBD5E10E"/>
    <w:rsid w:val="FBDF7316"/>
    <w:rsid w:val="FBE3049B"/>
    <w:rsid w:val="FBF10B50"/>
    <w:rsid w:val="FBF65010"/>
    <w:rsid w:val="FBF67C54"/>
    <w:rsid w:val="FBFC72D5"/>
    <w:rsid w:val="FBFF952A"/>
    <w:rsid w:val="FBFFD70A"/>
    <w:rsid w:val="FC7FFA2E"/>
    <w:rsid w:val="FCDA86C7"/>
    <w:rsid w:val="FCF52B66"/>
    <w:rsid w:val="FCFC299B"/>
    <w:rsid w:val="FCFFB2E8"/>
    <w:rsid w:val="FD5DEEC0"/>
    <w:rsid w:val="FD794924"/>
    <w:rsid w:val="FD7E321D"/>
    <w:rsid w:val="FD8EDBD1"/>
    <w:rsid w:val="FDAFF376"/>
    <w:rsid w:val="FDBC6C8C"/>
    <w:rsid w:val="FDBE691C"/>
    <w:rsid w:val="FDDF6F58"/>
    <w:rsid w:val="FDFF0EA2"/>
    <w:rsid w:val="FE367C26"/>
    <w:rsid w:val="FE37716C"/>
    <w:rsid w:val="FE614A95"/>
    <w:rsid w:val="FE7F6A35"/>
    <w:rsid w:val="FE9F401A"/>
    <w:rsid w:val="FECA3ECF"/>
    <w:rsid w:val="FEDFB0EA"/>
    <w:rsid w:val="FEE67AC8"/>
    <w:rsid w:val="FEF60405"/>
    <w:rsid w:val="FF2F4CE3"/>
    <w:rsid w:val="FF34C5C3"/>
    <w:rsid w:val="FF5D7979"/>
    <w:rsid w:val="FF69D99D"/>
    <w:rsid w:val="FF6E12FC"/>
    <w:rsid w:val="FF779EF1"/>
    <w:rsid w:val="FF793139"/>
    <w:rsid w:val="FF7E0DA3"/>
    <w:rsid w:val="FF7F6F9E"/>
    <w:rsid w:val="FF7F89AE"/>
    <w:rsid w:val="FF7FF739"/>
    <w:rsid w:val="FF9DFD8F"/>
    <w:rsid w:val="FF9FE930"/>
    <w:rsid w:val="FFA3DB60"/>
    <w:rsid w:val="FFB3F90B"/>
    <w:rsid w:val="FFBBB40D"/>
    <w:rsid w:val="FFBF996A"/>
    <w:rsid w:val="FFBFE683"/>
    <w:rsid w:val="FFD64BE2"/>
    <w:rsid w:val="FFD6DFEA"/>
    <w:rsid w:val="FFDB2CCE"/>
    <w:rsid w:val="FFDD26AC"/>
    <w:rsid w:val="FFDF8ECA"/>
    <w:rsid w:val="FFDFD499"/>
    <w:rsid w:val="FFE7524E"/>
    <w:rsid w:val="FFE98D5C"/>
    <w:rsid w:val="FFECD31C"/>
    <w:rsid w:val="FFECE38E"/>
    <w:rsid w:val="FFEF2263"/>
    <w:rsid w:val="FFF1FAFC"/>
    <w:rsid w:val="FFF4D8E8"/>
    <w:rsid w:val="FFF66E1B"/>
    <w:rsid w:val="FFFB2597"/>
    <w:rsid w:val="FFFED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DengXian" w:hAnsi="DengXian" w:eastAsia="DengXian" w:cs="Times New Roman"/>
      <w:kern w:val="2"/>
      <w:sz w:val="21"/>
      <w:szCs w:val="22"/>
      <w:lang w:val="en-US" w:eastAsia="zh-CN" w:bidi="ar-SA"/>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2">
    <w:name w:val="heading 3"/>
    <w:basedOn w:val="1"/>
    <w:next w:val="1"/>
    <w:qFormat/>
    <w:uiPriority w:val="0"/>
    <w:pPr>
      <w:keepNext/>
      <w:keepLines/>
      <w:spacing w:line="560" w:lineRule="exact"/>
      <w:outlineLvl w:val="2"/>
    </w:pPr>
    <w:rPr>
      <w:rFonts w:ascii="Calibri" w:hAnsi="Calibri" w:eastAsia="宋体"/>
      <w:b/>
    </w:rPr>
  </w:style>
  <w:style w:type="character" w:default="1" w:styleId="12">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4">
    <w:name w:val="annotation subject"/>
    <w:basedOn w:val="5"/>
    <w:next w:val="5"/>
    <w:link w:val="23"/>
    <w:unhideWhenUsed/>
    <w:qFormat/>
    <w:uiPriority w:val="99"/>
    <w:rPr>
      <w:b/>
      <w:bCs/>
    </w:rPr>
  </w:style>
  <w:style w:type="paragraph" w:styleId="5">
    <w:name w:val="annotation text"/>
    <w:basedOn w:val="1"/>
    <w:link w:val="20"/>
    <w:unhideWhenUsed/>
    <w:qFormat/>
    <w:uiPriority w:val="99"/>
    <w:pPr>
      <w:jc w:val="left"/>
    </w:pPr>
  </w:style>
  <w:style w:type="paragraph" w:styleId="6">
    <w:name w:val="Body Text Indent"/>
    <w:basedOn w:val="1"/>
    <w:qFormat/>
    <w:uiPriority w:val="0"/>
    <w:pPr>
      <w:ind w:firstLine="600" w:firstLineChars="200"/>
    </w:pPr>
    <w:rPr>
      <w:rFonts w:ascii="楷体_GB2312" w:eastAsia="楷体_GB2312"/>
      <w:sz w:val="30"/>
    </w:rPr>
  </w:style>
  <w:style w:type="paragraph" w:styleId="7">
    <w:name w:val="Balloon Text"/>
    <w:basedOn w:val="1"/>
    <w:link w:val="21"/>
    <w:unhideWhenUsed/>
    <w:qFormat/>
    <w:uiPriority w:val="99"/>
    <w:rPr>
      <w:sz w:val="18"/>
      <w:szCs w:val="18"/>
    </w:rPr>
  </w:style>
  <w:style w:type="paragraph" w:styleId="8">
    <w:name w:val="footer"/>
    <w:basedOn w:val="1"/>
    <w:unhideWhenUsed/>
    <w:qFormat/>
    <w:uiPriority w:val="99"/>
    <w:pPr>
      <w:tabs>
        <w:tab w:val="center" w:pos="4153"/>
        <w:tab w:val="right" w:pos="8306"/>
      </w:tabs>
      <w:snapToGrid w:val="0"/>
      <w:jc w:val="left"/>
    </w:pPr>
    <w:rPr>
      <w:sz w:val="18"/>
    </w:rPr>
  </w:style>
  <w:style w:type="paragraph" w:styleId="9">
    <w:name w:val="Body Text First Indent 2"/>
    <w:basedOn w:val="6"/>
    <w:qFormat/>
    <w:uiPriority w:val="0"/>
    <w:pPr>
      <w:ind w:firstLine="420"/>
    </w:pPr>
  </w:style>
  <w:style w:type="paragraph" w:styleId="10">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footnote text"/>
    <w:basedOn w:val="1"/>
    <w:link w:val="22"/>
    <w:unhideWhenUsed/>
    <w:qFormat/>
    <w:uiPriority w:val="99"/>
    <w:pPr>
      <w:snapToGrid w:val="0"/>
      <w:jc w:val="left"/>
    </w:pPr>
    <w:rPr>
      <w:sz w:val="18"/>
      <w:szCs w:val="18"/>
    </w:rPr>
  </w:style>
  <w:style w:type="character" w:styleId="13">
    <w:name w:val="page number"/>
    <w:qFormat/>
    <w:uiPriority w:val="0"/>
  </w:style>
  <w:style w:type="character" w:styleId="14">
    <w:name w:val="Hyperlink"/>
    <w:unhideWhenUsed/>
    <w:qFormat/>
    <w:uiPriority w:val="99"/>
    <w:rPr>
      <w:rFonts w:ascii="Times New Roman" w:hAnsi="Times New Roman"/>
      <w:color w:val="0563C1"/>
      <w:szCs w:val="20"/>
      <w:u w:val="single"/>
    </w:rPr>
  </w:style>
  <w:style w:type="character" w:styleId="15">
    <w:name w:val="annotation reference"/>
    <w:unhideWhenUsed/>
    <w:qFormat/>
    <w:uiPriority w:val="99"/>
    <w:rPr>
      <w:rFonts w:ascii="Times New Roman" w:hAnsi="Times New Roman"/>
      <w:sz w:val="21"/>
      <w:szCs w:val="21"/>
    </w:rPr>
  </w:style>
  <w:style w:type="character" w:styleId="16">
    <w:name w:val="footnote reference"/>
    <w:unhideWhenUsed/>
    <w:qFormat/>
    <w:uiPriority w:val="99"/>
    <w:rPr>
      <w:rFonts w:ascii="Times New Roman" w:hAnsi="Times New Roman"/>
      <w:szCs w:val="20"/>
      <w:vertAlign w:val="superscript"/>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Char Char Char"/>
    <w:basedOn w:val="1"/>
    <w:qFormat/>
    <w:uiPriority w:val="0"/>
    <w:pPr>
      <w:widowControl/>
      <w:spacing w:after="160" w:line="240" w:lineRule="exact"/>
      <w:jc w:val="left"/>
    </w:pPr>
    <w:rPr>
      <w:rFonts w:ascii="Times New Roman" w:hAnsi="Times New Roman"/>
      <w:szCs w:val="20"/>
    </w:rPr>
  </w:style>
  <w:style w:type="character" w:customStyle="1" w:styleId="20">
    <w:name w:val="批注文字 字符"/>
    <w:link w:val="5"/>
    <w:qFormat/>
    <w:uiPriority w:val="99"/>
    <w:rPr>
      <w:rFonts w:ascii="DengXian" w:hAnsi="DengXian" w:eastAsia="DengXian"/>
      <w:kern w:val="2"/>
      <w:sz w:val="21"/>
      <w:szCs w:val="22"/>
    </w:rPr>
  </w:style>
  <w:style w:type="character" w:customStyle="1" w:styleId="21">
    <w:name w:val="批注框文本 字符"/>
    <w:link w:val="7"/>
    <w:semiHidden/>
    <w:qFormat/>
    <w:uiPriority w:val="99"/>
    <w:rPr>
      <w:rFonts w:ascii="Times New Roman" w:hAnsi="Times New Roman"/>
      <w:kern w:val="2"/>
      <w:sz w:val="18"/>
      <w:szCs w:val="18"/>
    </w:rPr>
  </w:style>
  <w:style w:type="character" w:customStyle="1" w:styleId="22">
    <w:name w:val="脚注文本 字符"/>
    <w:link w:val="11"/>
    <w:semiHidden/>
    <w:qFormat/>
    <w:uiPriority w:val="99"/>
    <w:rPr>
      <w:rFonts w:ascii="Times New Roman" w:hAnsi="Times New Roman"/>
      <w:kern w:val="2"/>
      <w:sz w:val="18"/>
      <w:szCs w:val="18"/>
    </w:rPr>
  </w:style>
  <w:style w:type="character" w:customStyle="1" w:styleId="23">
    <w:name w:val="批注主题 字符"/>
    <w:link w:val="4"/>
    <w:semiHidden/>
    <w:qFormat/>
    <w:uiPriority w:val="99"/>
    <w:rPr>
      <w:rFonts w:ascii="DengXian" w:hAnsi="DengXian" w:eastAsia="DengXian"/>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chart" Target="charts/chart9.xml"/><Relationship Id="rId15" Type="http://schemas.openxmlformats.org/officeDocument/2006/relationships/chart" Target="charts/chart8.xml"/><Relationship Id="rId14" Type="http://schemas.openxmlformats.org/officeDocument/2006/relationships/chart" Target="charts/chart7.xml"/><Relationship Id="rId13" Type="http://schemas.openxmlformats.org/officeDocument/2006/relationships/chart" Target="charts/chart6.xml"/><Relationship Id="rId12" Type="http://schemas.openxmlformats.org/officeDocument/2006/relationships/chart" Target="charts/chart5.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1.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8.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9.xlsx"/></Relationships>
</file>

<file path=word/charts/_rels/chart7.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8.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7.xlsx"/></Relationships>
</file>

<file path=word/charts/_rels/chart9.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altLang="en-US" sz="800">
                <a:solidFill>
                  <a:schemeClr val="tx1">
                    <a:lumMod val="65000"/>
                    <a:lumOff val="35000"/>
                  </a:schemeClr>
                </a:solidFill>
                <a:uFillTx/>
                <a:latin typeface="微软雅黑" charset="0"/>
              </a:rPr>
              <a:t>各地区老工业城市生产总值及占比</a:t>
            </a:r>
            <a:endParaRPr lang="en-US" altLang="en-US" sz="800">
              <a:solidFill>
                <a:schemeClr val="tx1">
                  <a:lumMod val="65000"/>
                  <a:lumOff val="35000"/>
                </a:schemeClr>
              </a:solidFill>
              <a:uFillTx/>
              <a:latin typeface="微软雅黑" charset="0"/>
            </a:endParaRPr>
          </a:p>
        </c:rich>
      </c:tx>
      <c:layout>
        <c:manualLayout>
          <c:xMode val="edge"/>
          <c:yMode val="edge"/>
          <c:x val="0.212985146142789"/>
          <c:y val="0.0335476656415991"/>
        </c:manualLayout>
      </c:layout>
      <c:overlay val="0"/>
      <c:spPr>
        <a:noFill/>
        <a:ln>
          <a:noFill/>
        </a:ln>
        <a:effectLst/>
      </c:spPr>
    </c:title>
    <c:autoTitleDeleted val="0"/>
    <c:plotArea>
      <c:layout>
        <c:manualLayout>
          <c:layoutTarget val="inner"/>
          <c:xMode val="edge"/>
          <c:yMode val="edge"/>
          <c:x val="0.176568480530666"/>
          <c:y val="0.109029913335197"/>
          <c:w val="0.666986104456157"/>
          <c:h val="0.778305842885099"/>
        </c:manualLayout>
      </c:layout>
      <c:pieChart>
        <c:varyColors val="1"/>
        <c:ser>
          <c:idx val="0"/>
          <c:order val="0"/>
          <c:tx>
            <c:strRef>
              <c:f>Sheet1!$B$1</c:f>
              <c:strCache>
                <c:ptCount val="1"/>
                <c:pt idx="0">
                  <c:v>系列 1</c:v>
                </c:pt>
              </c:strCache>
            </c:strRef>
          </c:tx>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Lbls>
            <c:numFmt formatCode="0%" sourceLinked="0"/>
            <c:spPr>
              <a:noFill/>
              <a:ln>
                <a:noFill/>
              </a:ln>
              <a:effectLst/>
            </c:spPr>
            <c:txPr>
              <a:bodyPr rot="0" spcFirstLastPara="0" vertOverflow="ellipsis" vert="horz" wrap="square" lIns="38100" tIns="19050" rIns="38100" bIns="19050" anchor="ctr" anchorCtr="1" forceAA="0"/>
              <a:lstStyle/>
              <a:p>
                <a:pPr>
                  <a:defRPr lang="zh-CN" sz="800" b="0" i="0" u="none" strike="noStrike" kern="1200" cap="none" spc="0" normalizeH="0" baseline="0">
                    <a:solidFill>
                      <a:schemeClr val="tx1"/>
                    </a:solidFill>
                    <a:uFill>
                      <a:solidFill>
                        <a:schemeClr val="bg1"/>
                      </a:solidFill>
                    </a:uFill>
                    <a:latin typeface="微软雅黑" charset="0"/>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1"/>
            <c:showBubbleSize val="0"/>
            <c:separator>
</c:separator>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dLbls>
          <c:showLegendKey val="0"/>
          <c:showVal val="0"/>
          <c:showCatName val="1"/>
          <c:showSerName val="0"/>
          <c:showPercent val="1"/>
          <c:showBubbleSize val="0"/>
          <c:showLeaderLines val="1"/>
        </c:dLbls>
        <c:firstSliceAng val="0"/>
      </c:pieChart>
      <c:spPr>
        <a:noFill/>
        <a:ln>
          <a:noFill/>
        </a:ln>
        <a:effectLst/>
      </c:spPr>
    </c:plotArea>
    <c:legend>
      <c:legendPos val="b"/>
      <c:layout>
        <c:manualLayout>
          <c:xMode val="edge"/>
          <c:yMode val="edge"/>
          <c:x val="0.201170918204938"/>
          <c:y val="0.89460441710930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noFill/>
    <a:ln w="9525" cap="flat" cmpd="sng" algn="ctr">
      <a:noFill/>
      <a:round/>
    </a:ln>
    <a:effectLst>
      <a:outerShdw blurRad="63500" dist="25400" dir="2700000" sx="0" sy="0" rotWithShape="0">
        <a:scrgbClr r="0" g="0" b="0"/>
      </a:outerShdw>
    </a:effectLst>
  </c:spPr>
  <c:txPr>
    <a:bodyPr/>
    <a:lstStyle/>
    <a:p>
      <a:pPr>
        <a:defRPr lang="zh-CN">
          <a:solidFill>
            <a:schemeClr val="tx1">
              <a:lumMod val="65000"/>
              <a:lumOff val="35000"/>
            </a:schemeClr>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 sourceLinked="0"/>
            <c:spPr>
              <a:noFill/>
              <a:ln>
                <a:noFill/>
              </a:ln>
              <a:effectLst/>
            </c:spPr>
            <c:txPr>
              <a:bodyPr rot="0" spcFirstLastPara="0" vertOverflow="ellipsis" vert="horz" wrap="square" lIns="38100" tIns="19050" rIns="3810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0.00%</c:formatCode>
                <c:ptCount val="4"/>
                <c:pt idx="0">
                  <c:v>0.43</c:v>
                </c:pt>
                <c:pt idx="1">
                  <c:v>0.25</c:v>
                </c:pt>
                <c:pt idx="2">
                  <c:v>0.35</c:v>
                </c:pt>
                <c:pt idx="3">
                  <c:v>0.45</c:v>
                </c:pt>
              </c:numCache>
            </c:numRef>
          </c:val>
        </c:ser>
        <c:dLbls>
          <c:showLegendKey val="0"/>
          <c:showVal val="1"/>
          <c:showCatName val="0"/>
          <c:showSerName val="0"/>
          <c:showPercent val="0"/>
          <c:showBubbleSize val="0"/>
        </c:dLbls>
        <c:gapWidth val="219"/>
        <c:overlap val="-27"/>
        <c:axId val="614401741"/>
        <c:axId val="767156351"/>
      </c:barChart>
      <c:catAx>
        <c:axId val="61440174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7156351"/>
        <c:crosses val="autoZero"/>
        <c:auto val="1"/>
        <c:lblAlgn val="ctr"/>
        <c:lblOffset val="100"/>
        <c:noMultiLvlLbl val="0"/>
      </c:catAx>
      <c:valAx>
        <c:axId val="7671563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4401741"/>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9325"/>
          <c:y val="0.0425"/>
          <c:w val="0.8918"/>
          <c:h val="0.807566666666667"/>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 sourceLinked="0"/>
            <c:spPr>
              <a:noFill/>
              <a:ln>
                <a:noFill/>
              </a:ln>
              <a:effectLst/>
            </c:spPr>
            <c:txPr>
              <a:bodyPr rot="0" spcFirstLastPara="0" vertOverflow="ellipsis" vert="horz" wrap="square" lIns="0" tIns="19050" rIns="3810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0.0%</c:formatCode>
                <c:ptCount val="4"/>
                <c:pt idx="0">
                  <c:v>0.43</c:v>
                </c:pt>
                <c:pt idx="1">
                  <c:v>0.25</c:v>
                </c:pt>
                <c:pt idx="2">
                  <c:v>0.35</c:v>
                </c:pt>
                <c:pt idx="3">
                  <c:v>0.35</c:v>
                </c:pt>
              </c:numCache>
            </c:numRef>
          </c:val>
        </c:ser>
        <c:ser>
          <c:idx val="1"/>
          <c:order val="1"/>
          <c:tx>
            <c:strRef>
              <c:f>Sheet1!$C$1</c:f>
              <c:strCache>
                <c:ptCount val="1"/>
                <c:pt idx="0">
                  <c:v>系列 2</c:v>
                </c:pt>
              </c:strCache>
            </c:strRef>
          </c:tx>
          <c:spPr>
            <a:solidFill>
              <a:srgbClr val="ED7D31"/>
            </a:solidFill>
            <a:ln>
              <a:noFill/>
            </a:ln>
            <a:effectLst/>
          </c:spPr>
          <c:invertIfNegative val="0"/>
          <c:dLbls>
            <c:spPr>
              <a:noFill/>
              <a:ln>
                <a:noFill/>
              </a:ln>
              <a:effectLst/>
            </c:spPr>
            <c:txPr>
              <a:bodyPr rot="0" spcFirstLastPara="0" vertOverflow="ellipsis" vert="horz" wrap="square" lIns="38100" tIns="19050" rIns="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Sheet1!$C$2:$C$5</c:f>
              <c:numCache>
                <c:formatCode>0.0%</c:formatCode>
                <c:ptCount val="4"/>
                <c:pt idx="0">
                  <c:v>0.43</c:v>
                </c:pt>
                <c:pt idx="1">
                  <c:v>0.44</c:v>
                </c:pt>
                <c:pt idx="2">
                  <c:v>0.18</c:v>
                </c:pt>
                <c:pt idx="3">
                  <c:v>0.28</c:v>
                </c:pt>
              </c:numCache>
            </c:numRef>
          </c:val>
        </c:ser>
        <c:dLbls>
          <c:showLegendKey val="0"/>
          <c:showVal val="1"/>
          <c:showCatName val="0"/>
          <c:showSerName val="0"/>
          <c:showPercent val="0"/>
          <c:showBubbleSize val="0"/>
        </c:dLbls>
        <c:gapWidth val="219"/>
        <c:overlap val="-27"/>
        <c:axId val="448638403"/>
        <c:axId val="989539736"/>
      </c:barChart>
      <c:catAx>
        <c:axId val="4486384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9539736"/>
        <c:crosses val="autoZero"/>
        <c:auto val="1"/>
        <c:lblAlgn val="ctr"/>
        <c:lblOffset val="100"/>
        <c:noMultiLvlLbl val="0"/>
      </c:catAx>
      <c:valAx>
        <c:axId val="989539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863840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 sourceLinked="0"/>
            <c:spPr>
              <a:noFill/>
              <a:ln>
                <a:noFill/>
              </a:ln>
              <a:effectLst/>
            </c:spPr>
            <c:txPr>
              <a:bodyPr rot="0" spcFirstLastPara="0" vertOverflow="ellipsis" vert="horz" wrap="square" lIns="0" tIns="19050" rIns="3810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0.00%</c:formatCode>
                <c:ptCount val="4"/>
                <c:pt idx="0">
                  <c:v>0.43</c:v>
                </c:pt>
                <c:pt idx="1">
                  <c:v>0.25</c:v>
                </c:pt>
                <c:pt idx="2">
                  <c:v>0.35</c:v>
                </c:pt>
                <c:pt idx="3">
                  <c:v>0.45</c:v>
                </c:pt>
              </c:numCache>
            </c:numRef>
          </c:val>
        </c:ser>
        <c:ser>
          <c:idx val="1"/>
          <c:order val="1"/>
          <c:tx>
            <c:strRef>
              <c:f>Sheet1!$C$1</c:f>
              <c:strCache>
                <c:ptCount val="1"/>
                <c:pt idx="0">
                  <c:v>系列 2</c:v>
                </c:pt>
              </c:strCache>
            </c:strRef>
          </c:tx>
          <c:spPr>
            <a:solidFill>
              <a:srgbClr val="ED7D31"/>
            </a:solidFill>
            <a:ln>
              <a:noFill/>
            </a:ln>
            <a:effectLst/>
          </c:spPr>
          <c:invertIfNegative val="0"/>
          <c:dLbls>
            <c:numFmt formatCode="0.0%" sourceLinked="0"/>
            <c:spPr>
              <a:noFill/>
              <a:ln>
                <a:noFill/>
              </a:ln>
              <a:effectLst/>
            </c:spPr>
            <c:txPr>
              <a:bodyPr rot="0" spcFirstLastPara="0" vertOverflow="ellipsis" vert="horz" wrap="square" lIns="38100" tIns="19050" rIns="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Sheet1!$C$2:$C$5</c:f>
              <c:numCache>
                <c:formatCode>0.00%</c:formatCode>
                <c:ptCount val="4"/>
                <c:pt idx="0">
                  <c:v>0.24</c:v>
                </c:pt>
                <c:pt idx="1">
                  <c:v>0.44</c:v>
                </c:pt>
                <c:pt idx="2">
                  <c:v>0.18</c:v>
                </c:pt>
                <c:pt idx="3">
                  <c:v>0.28</c:v>
                </c:pt>
              </c:numCache>
            </c:numRef>
          </c:val>
        </c:ser>
        <c:dLbls>
          <c:showLegendKey val="0"/>
          <c:showVal val="1"/>
          <c:showCatName val="0"/>
          <c:showSerName val="0"/>
          <c:showPercent val="0"/>
          <c:showBubbleSize val="0"/>
        </c:dLbls>
        <c:gapWidth val="219"/>
        <c:overlap val="-27"/>
        <c:axId val="915307319"/>
        <c:axId val="935561535"/>
      </c:barChart>
      <c:catAx>
        <c:axId val="9153073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5561535"/>
        <c:crosses val="autoZero"/>
        <c:auto val="1"/>
        <c:lblAlgn val="ctr"/>
        <c:lblOffset val="100"/>
        <c:noMultiLvlLbl val="0"/>
      </c:catAx>
      <c:valAx>
        <c:axId val="9355615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530731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0.0%</c:formatCode>
                <c:ptCount val="4"/>
                <c:pt idx="0">
                  <c:v>0.43</c:v>
                </c:pt>
                <c:pt idx="1">
                  <c:v>0.25</c:v>
                </c:pt>
                <c:pt idx="2">
                  <c:v>0.35</c:v>
                </c:pt>
                <c:pt idx="3">
                  <c:v>0.45</c:v>
                </c:pt>
              </c:numCache>
            </c:numRef>
          </c:val>
        </c:ser>
        <c:dLbls>
          <c:showLegendKey val="0"/>
          <c:showVal val="1"/>
          <c:showCatName val="0"/>
          <c:showSerName val="0"/>
          <c:showPercent val="0"/>
          <c:showBubbleSize val="0"/>
        </c:dLbls>
        <c:gapWidth val="219"/>
        <c:overlap val="-27"/>
        <c:axId val="656104015"/>
        <c:axId val="349277281"/>
      </c:barChart>
      <c:catAx>
        <c:axId val="6561040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9277281"/>
        <c:crosses val="autoZero"/>
        <c:auto val="1"/>
        <c:lblAlgn val="ctr"/>
        <c:lblOffset val="100"/>
        <c:noMultiLvlLbl val="0"/>
      </c:catAx>
      <c:valAx>
        <c:axId val="34927728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56104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0_);[Red]\(#,##0.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430</c:v>
                </c:pt>
                <c:pt idx="1">
                  <c:v>250</c:v>
                </c:pt>
                <c:pt idx="2">
                  <c:v>350</c:v>
                </c:pt>
                <c:pt idx="3">
                  <c:v>450</c:v>
                </c:pt>
              </c:numCache>
            </c:numRef>
          </c:val>
        </c:ser>
        <c:dLbls>
          <c:showLegendKey val="0"/>
          <c:showVal val="1"/>
          <c:showCatName val="0"/>
          <c:showSerName val="0"/>
          <c:showPercent val="0"/>
          <c:showBubbleSize val="0"/>
        </c:dLbls>
        <c:gapWidth val="219"/>
        <c:overlap val="-27"/>
        <c:axId val="816912491"/>
        <c:axId val="166483746"/>
      </c:barChart>
      <c:catAx>
        <c:axId val="81691249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6483746"/>
        <c:crosses val="autoZero"/>
        <c:auto val="1"/>
        <c:lblAlgn val="ctr"/>
        <c:lblOffset val="100"/>
        <c:noMultiLvlLbl val="0"/>
      </c:catAx>
      <c:valAx>
        <c:axId val="166483746"/>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0"/>
        <c:majorTickMark val="none"/>
        <c:minorTickMark val="none"/>
        <c:tickLblPos val="nextTo"/>
        <c:spPr>
          <a:noFill/>
          <a:ln>
            <a:solidFill>
              <a:schemeClr val="accent1"/>
            </a:solid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6912491"/>
        <c:crosses val="autoZero"/>
        <c:crossBetween val="between"/>
        <c:dispUnits>
          <c:builtInUnit val="hundreds"/>
          <c:dispUnitsLbl>
            <c:layout/>
            <c:spPr>
              <a:noFill/>
              <a:ln>
                <a:noFill/>
              </a:ln>
              <a:effectLst/>
            </c:spPr>
            <c:txPr>
              <a:bodyPr rot="0" spcFirstLastPara="0" vertOverflow="ellipsis" vert="horz" wrap="square" anchor="ctr" anchorCtr="1">
                <a:spAutoFit/>
              </a:bodyPr>
              <a:lstStyle/>
              <a:p>
                <a:pPr>
                  <a:defRPr lang="zh-CN" sz="1000" b="0" i="0" u="none" strike="noStrike" kern="1200" baseline="0">
                    <a:solidFill>
                      <a:schemeClr val="tx1">
                        <a:lumMod val="65000"/>
                        <a:lumOff val="35000"/>
                      </a:schemeClr>
                    </a:solidFill>
                    <a:latin typeface="+mn-lt"/>
                    <a:ea typeface="+mn-ea"/>
                    <a:cs typeface="+mn-cs"/>
                  </a:defRPr>
                </a:pPr>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numFmt formatCode="0.0%" sourceLinked="0"/>
            <c:spPr>
              <a:noFill/>
              <a:ln>
                <a:noFill/>
              </a:ln>
              <a:effectLst/>
            </c:spPr>
            <c:txPr>
              <a:bodyPr rot="0" spcFirstLastPara="0" vertOverflow="ellipsis" vert="horz" wrap="square" lIns="0" tIns="19050" rIns="3810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类别 1</c:v>
                </c:pt>
                <c:pt idx="1">
                  <c:v>类别 2</c:v>
                </c:pt>
                <c:pt idx="2">
                  <c:v>类别 3</c:v>
                </c:pt>
                <c:pt idx="3">
                  <c:v>类别 4</c:v>
                </c:pt>
              </c:strCache>
            </c:strRef>
          </c:cat>
          <c:val>
            <c:numRef>
              <c:f>Sheet1!$B$2:$B$5</c:f>
              <c:numCache>
                <c:formatCode>0.0%</c:formatCode>
                <c:ptCount val="4"/>
                <c:pt idx="0">
                  <c:v>0.43</c:v>
                </c:pt>
                <c:pt idx="1">
                  <c:v>0.25</c:v>
                </c:pt>
                <c:pt idx="2">
                  <c:v>0.35</c:v>
                </c:pt>
                <c:pt idx="3">
                  <c:v>0.45</c:v>
                </c:pt>
              </c:numCache>
            </c:numRef>
          </c:val>
        </c:ser>
        <c:ser>
          <c:idx val="1"/>
          <c:order val="1"/>
          <c:tx>
            <c:strRef>
              <c:f>Sheet1!$C$1</c:f>
              <c:strCache>
                <c:ptCount val="1"/>
                <c:pt idx="0">
                  <c:v>系列 2</c:v>
                </c:pt>
              </c:strCache>
            </c:strRef>
          </c:tx>
          <c:spPr>
            <a:solidFill>
              <a:srgbClr val="ED7D31"/>
            </a:solidFill>
            <a:ln>
              <a:noFill/>
            </a:ln>
            <a:effectLst/>
          </c:spPr>
          <c:invertIfNegative val="0"/>
          <c:dLbls>
            <c:numFmt formatCode="0.0%" sourceLinked="0"/>
            <c:spPr>
              <a:noFill/>
              <a:ln>
                <a:noFill/>
              </a:ln>
              <a:effectLst/>
            </c:spPr>
            <c:txPr>
              <a:bodyPr rot="0" spcFirstLastPara="0" vertOverflow="ellipsis" vert="horz" wrap="square" lIns="38100" tIns="19050" rIns="0" bIns="19050" anchor="ctr" anchorCtr="1"/>
              <a:lstStyle/>
              <a:p>
                <a:pPr>
                  <a:defRPr lang="zh-CN" sz="800" b="0" i="0" u="none" strike="noStrike" kern="1200" cap="none" spc="0" normalizeH="0" baseline="0">
                    <a:solidFill>
                      <a:schemeClr val="tx1">
                        <a:lumMod val="75000"/>
                        <a:lumOff val="25000"/>
                      </a:schemeClr>
                    </a:solidFill>
                    <a:uFill>
                      <a:solidFill>
                        <a:schemeClr val="tx1">
                          <a:lumMod val="75000"/>
                          <a:lumOff val="25000"/>
                        </a:schemeClr>
                      </a:solidFill>
                    </a:u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类别 1</c:v>
                </c:pt>
                <c:pt idx="1">
                  <c:v>类别 2</c:v>
                </c:pt>
                <c:pt idx="2">
                  <c:v>类别 3</c:v>
                </c:pt>
                <c:pt idx="3">
                  <c:v>类别 4</c:v>
                </c:pt>
              </c:strCache>
            </c:strRef>
          </c:cat>
          <c:val>
            <c:numRef>
              <c:f>Sheet1!$C$2:$C$5</c:f>
              <c:numCache>
                <c:formatCode>0.0%</c:formatCode>
                <c:ptCount val="4"/>
                <c:pt idx="0">
                  <c:v>0.24</c:v>
                </c:pt>
                <c:pt idx="1">
                  <c:v>0.44</c:v>
                </c:pt>
                <c:pt idx="2">
                  <c:v>0.18</c:v>
                </c:pt>
                <c:pt idx="3">
                  <c:v>0.28</c:v>
                </c:pt>
              </c:numCache>
            </c:numRef>
          </c:val>
        </c:ser>
        <c:dLbls>
          <c:showLegendKey val="0"/>
          <c:showVal val="1"/>
          <c:showCatName val="0"/>
          <c:showSerName val="0"/>
          <c:showPercent val="0"/>
          <c:showBubbleSize val="0"/>
        </c:dLbls>
        <c:gapWidth val="219"/>
        <c:overlap val="-27"/>
        <c:axId val="762087719"/>
        <c:axId val="352463322"/>
      </c:barChart>
      <c:catAx>
        <c:axId val="76208771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7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crossAx val="352463322"/>
        <c:crosses val="autoZero"/>
        <c:auto val="1"/>
        <c:lblAlgn val="ctr"/>
        <c:lblOffset val="100"/>
        <c:noMultiLvlLbl val="0"/>
      </c:catAx>
      <c:valAx>
        <c:axId val="35246332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 sourceLinked="0"/>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087719"/>
        <c:crosses val="autoZero"/>
        <c:crossBetween val="between"/>
        <c:majorUnit val="0.05"/>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第一季度</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Sheet1!$B$2:$B$8</c:f>
              <c:numCache>
                <c:formatCode>0.0%</c:formatCode>
                <c:ptCount val="7"/>
                <c:pt idx="0">
                  <c:v>0.198</c:v>
                </c:pt>
                <c:pt idx="1">
                  <c:v>0.225</c:v>
                </c:pt>
                <c:pt idx="2">
                  <c:v>0.25</c:v>
                </c:pt>
                <c:pt idx="3">
                  <c:v>0.168</c:v>
                </c:pt>
                <c:pt idx="4">
                  <c:v>0.426</c:v>
                </c:pt>
                <c:pt idx="5">
                  <c:v>0.497</c:v>
                </c:pt>
                <c:pt idx="6">
                  <c:v>0.301</c:v>
                </c:pt>
              </c:numCache>
            </c:numRef>
          </c:val>
        </c:ser>
        <c:ser>
          <c:idx val="1"/>
          <c:order val="1"/>
          <c:tx>
            <c:strRef>
              <c:f>Sheet1!$C$1</c:f>
              <c:strCache>
                <c:ptCount val="1"/>
                <c:pt idx="0">
                  <c:v>上半年</c:v>
                </c:pt>
              </c:strCache>
            </c:strRef>
          </c:tx>
          <c:spPr>
            <a:solidFill>
              <a:srgbClr val="EE7D31"/>
            </a:solidFill>
            <a:ln>
              <a:noFill/>
            </a:ln>
            <a:effectLst/>
          </c:spPr>
          <c:invertIfNegative val="0"/>
          <c:dPt>
            <c:idx val="6"/>
            <c:invertIfNegative val="0"/>
            <c:bubble3D val="0"/>
            <c:spPr>
              <a:solidFill>
                <a:srgbClr val="EE7D31"/>
              </a:solidFill>
              <a:ln>
                <a:solidFill>
                  <a:schemeClr val="bg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8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Sheet1!$C$2:$C$8</c:f>
              <c:numCache>
                <c:formatCode>0.0%</c:formatCode>
                <c:ptCount val="7"/>
                <c:pt idx="0">
                  <c:v>0.131</c:v>
                </c:pt>
                <c:pt idx="1">
                  <c:v>0.157</c:v>
                </c:pt>
                <c:pt idx="2">
                  <c:v>0.15</c:v>
                </c:pt>
                <c:pt idx="3">
                  <c:v>0.118</c:v>
                </c:pt>
                <c:pt idx="4">
                  <c:v>0.189</c:v>
                </c:pt>
                <c:pt idx="5">
                  <c:v>0.25</c:v>
                </c:pt>
                <c:pt idx="6">
                  <c:v>0.296</c:v>
                </c:pt>
              </c:numCache>
            </c:numRef>
          </c:val>
        </c:ser>
        <c:dLbls>
          <c:showLegendKey val="0"/>
          <c:showVal val="0"/>
          <c:showCatName val="0"/>
          <c:showSerName val="0"/>
          <c:showPercent val="0"/>
          <c:showBubbleSize val="0"/>
        </c:dLbls>
        <c:gapWidth val="156"/>
        <c:overlap val="-57"/>
        <c:axId val="1434799824"/>
        <c:axId val="1434801472"/>
      </c:barChart>
      <c:catAx>
        <c:axId val="143479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434801472"/>
        <c:crossesAt val="0"/>
        <c:auto val="1"/>
        <c:lblAlgn val="ctr"/>
        <c:lblOffset val="100"/>
        <c:noMultiLvlLbl val="0"/>
      </c:catAx>
      <c:valAx>
        <c:axId val="143480147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347998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0"/>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全国</c:v>
                </c:pt>
              </c:strCache>
            </c:strRef>
          </c:tx>
          <c:spPr>
            <a:solidFill>
              <a:srgbClr val="5B9BD5"/>
            </a:solidFill>
            <a:ln>
              <a:noFill/>
            </a:ln>
            <a:effectLst/>
          </c:spPr>
          <c:invertIfNegative val="0"/>
          <c:dLbls>
            <c:delete val="1"/>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Sheet1!$B$2:$B$8</c:f>
              <c:numCache>
                <c:formatCode>0.0%</c:formatCode>
                <c:ptCount val="7"/>
                <c:pt idx="0">
                  <c:v>0.025</c:v>
                </c:pt>
                <c:pt idx="1">
                  <c:v>0.025</c:v>
                </c:pt>
                <c:pt idx="2">
                  <c:v>0.035</c:v>
                </c:pt>
                <c:pt idx="3">
                  <c:v>0.045</c:v>
                </c:pt>
                <c:pt idx="4">
                  <c:v>0.04</c:v>
                </c:pt>
                <c:pt idx="5">
                  <c:v>0.04</c:v>
                </c:pt>
                <c:pt idx="6">
                  <c:v>0.04</c:v>
                </c:pt>
              </c:numCache>
            </c:numRef>
          </c:val>
        </c:ser>
        <c:ser>
          <c:idx val="1"/>
          <c:order val="1"/>
          <c:tx>
            <c:strRef>
              <c:f>Sheet1!$C$1</c:f>
              <c:strCache>
                <c:ptCount val="1"/>
                <c:pt idx="0">
                  <c:v>东部</c:v>
                </c:pt>
              </c:strCache>
            </c:strRef>
          </c:tx>
          <c:spPr>
            <a:solidFill>
              <a:srgbClr val="ED7D30"/>
            </a:solidFill>
            <a:ln>
              <a:noFill/>
            </a:ln>
            <a:effectLst/>
          </c:spPr>
          <c:invertIfNegative val="0"/>
          <c:dLbls>
            <c:delete val="1"/>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Sheet1!$C$2:$C$8</c:f>
              <c:numCache>
                <c:formatCode>0.0%</c:formatCode>
                <c:ptCount val="7"/>
                <c:pt idx="0">
                  <c:v>0.043</c:v>
                </c:pt>
                <c:pt idx="1">
                  <c:v>0.044</c:v>
                </c:pt>
                <c:pt idx="2">
                  <c:v>0.018</c:v>
                </c:pt>
                <c:pt idx="3">
                  <c:v>0.028</c:v>
                </c:pt>
                <c:pt idx="4">
                  <c:v>0.04</c:v>
                </c:pt>
                <c:pt idx="5">
                  <c:v>0.04</c:v>
                </c:pt>
                <c:pt idx="6">
                  <c:v>0.04</c:v>
                </c:pt>
              </c:numCache>
            </c:numRef>
          </c:val>
        </c:ser>
        <c:ser>
          <c:idx val="2"/>
          <c:order val="2"/>
          <c:tx>
            <c:strRef>
              <c:f>Sheet1!$D$1</c:f>
              <c:strCache>
                <c:ptCount val="1"/>
                <c:pt idx="0">
                  <c:v>中部</c:v>
                </c:pt>
              </c:strCache>
            </c:strRef>
          </c:tx>
          <c:spPr>
            <a:solidFill>
              <a:srgbClr val="A5A5A5"/>
            </a:solidFill>
            <a:ln>
              <a:noFill/>
            </a:ln>
            <a:effectLst/>
          </c:spPr>
          <c:invertIfNegative val="0"/>
          <c:dLbls>
            <c:delete val="1"/>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Sheet1!$D$2:$D$8</c:f>
              <c:numCache>
                <c:formatCode>0.0%</c:formatCode>
                <c:ptCount val="7"/>
                <c:pt idx="0">
                  <c:v>0.024</c:v>
                </c:pt>
                <c:pt idx="1">
                  <c:v>0.02</c:v>
                </c:pt>
                <c:pt idx="2">
                  <c:v>0.02</c:v>
                </c:pt>
                <c:pt idx="3">
                  <c:v>0.02</c:v>
                </c:pt>
                <c:pt idx="4">
                  <c:v>0.02</c:v>
                </c:pt>
                <c:pt idx="5">
                  <c:v>0.02</c:v>
                </c:pt>
                <c:pt idx="6">
                  <c:v>0.02</c:v>
                </c:pt>
              </c:numCache>
            </c:numRef>
          </c:val>
        </c:ser>
        <c:ser>
          <c:idx val="3"/>
          <c:order val="3"/>
          <c:tx>
            <c:strRef>
              <c:f>Sheet1!$E$1</c:f>
              <c:strCache>
                <c:ptCount val="1"/>
                <c:pt idx="0">
                  <c:v>西部</c:v>
                </c:pt>
              </c:strCache>
            </c:strRef>
          </c:tx>
          <c:spPr>
            <a:solidFill>
              <a:srgbClr val="FFC100"/>
            </a:solidFill>
            <a:ln>
              <a:noFill/>
            </a:ln>
            <a:effectLst/>
          </c:spPr>
          <c:invertIfNegative val="0"/>
          <c:dLbls>
            <c:delete val="1"/>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Sheet1!$E$2:$E$8</c:f>
              <c:numCache>
                <c:formatCode>0.0%</c:formatCode>
                <c:ptCount val="7"/>
                <c:pt idx="0">
                  <c:v>0.04</c:v>
                </c:pt>
                <c:pt idx="1">
                  <c:v>0.04</c:v>
                </c:pt>
                <c:pt idx="2">
                  <c:v>0.04</c:v>
                </c:pt>
                <c:pt idx="3">
                  <c:v>0.04</c:v>
                </c:pt>
                <c:pt idx="4">
                  <c:v>0.04</c:v>
                </c:pt>
                <c:pt idx="5">
                  <c:v>0.04</c:v>
                </c:pt>
                <c:pt idx="6">
                  <c:v>0.04</c:v>
                </c:pt>
              </c:numCache>
            </c:numRef>
          </c:val>
        </c:ser>
        <c:ser>
          <c:idx val="4"/>
          <c:order val="4"/>
          <c:tx>
            <c:strRef>
              <c:f>Sheet1!$F$1</c:f>
              <c:strCache>
                <c:ptCount val="1"/>
                <c:pt idx="0">
                  <c:v>东北</c:v>
                </c:pt>
              </c:strCache>
            </c:strRef>
          </c:tx>
          <c:spPr>
            <a:solidFill>
              <a:srgbClr val="4472C5"/>
            </a:solidFill>
            <a:ln>
              <a:noFill/>
            </a:ln>
            <a:effectLst/>
          </c:spPr>
          <c:invertIfNegative val="0"/>
          <c:dLbls>
            <c:delete val="1"/>
          </c:dLbls>
          <c:cat>
            <c:strRef>
              <c:f>Sheet1!$A$2:$A$8</c:f>
              <c:strCache>
                <c:ptCount val="7"/>
                <c:pt idx="0">
                  <c:v>地区生产总值</c:v>
                </c:pt>
                <c:pt idx="1">
                  <c:v>工业增加值</c:v>
                </c:pt>
                <c:pt idx="2">
                  <c:v>制造业增加值</c:v>
                </c:pt>
                <c:pt idx="3">
                  <c:v>服务业增加值</c:v>
                </c:pt>
                <c:pt idx="4">
                  <c:v>固定资产投资</c:v>
                </c:pt>
                <c:pt idx="5">
                  <c:v>制造业投资</c:v>
                </c:pt>
                <c:pt idx="6">
                  <c:v>进出口总额</c:v>
                </c:pt>
              </c:strCache>
            </c:strRef>
          </c:cat>
          <c:val>
            <c:numRef>
              <c:f>Sheet1!$F$2:$F$8</c:f>
              <c:numCache>
                <c:formatCode>0.0%</c:formatCode>
                <c:ptCount val="7"/>
                <c:pt idx="0">
                  <c:v>0.023</c:v>
                </c:pt>
                <c:pt idx="1">
                  <c:v>0.04</c:v>
                </c:pt>
                <c:pt idx="2">
                  <c:v>0.04</c:v>
                </c:pt>
                <c:pt idx="3">
                  <c:v>0.04</c:v>
                </c:pt>
                <c:pt idx="4">
                  <c:v>0.04</c:v>
                </c:pt>
                <c:pt idx="5">
                  <c:v>0.04</c:v>
                </c:pt>
                <c:pt idx="6">
                  <c:v>0.04</c:v>
                </c:pt>
              </c:numCache>
            </c:numRef>
          </c:val>
        </c:ser>
        <c:dLbls>
          <c:showLegendKey val="0"/>
          <c:showVal val="0"/>
          <c:showCatName val="0"/>
          <c:showSerName val="0"/>
          <c:showPercent val="0"/>
          <c:showBubbleSize val="0"/>
        </c:dLbls>
        <c:gapWidth val="182"/>
        <c:axId val="1440682432"/>
        <c:axId val="1478144304"/>
      </c:barChart>
      <c:catAx>
        <c:axId val="14406824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p>
        </c:txPr>
        <c:crossAx val="1478144304"/>
        <c:crossesAt val="0"/>
        <c:auto val="1"/>
        <c:lblAlgn val="ctr"/>
        <c:lblOffset val="100"/>
        <c:noMultiLvlLbl val="0"/>
      </c:catAx>
      <c:valAx>
        <c:axId val="1478144304"/>
        <c:scaling>
          <c:orientation val="minMax"/>
        </c:scaling>
        <c:delete val="0"/>
        <c:axPos val="t"/>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0" spcFirstLastPara="1" vertOverflow="ellipsis" vert="horz" wrap="square" anchor="ctr" anchorCtr="0"/>
          <a:lstStyle/>
          <a:p>
            <a:pPr>
              <a:defRPr lang="zh-CN" sz="900" b="0" i="0" u="none" strike="noStrike" kern="1200" baseline="0">
                <a:solidFill>
                  <a:schemeClr val="tx1">
                    <a:lumMod val="65000"/>
                    <a:lumOff val="35000"/>
                  </a:schemeClr>
                </a:solidFill>
                <a:latin typeface="+mn-lt"/>
                <a:ea typeface="+mn-ea"/>
                <a:cs typeface="+mn-cs"/>
              </a:defRPr>
            </a:pPr>
          </a:p>
        </c:txPr>
        <c:crossAx val="1440682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1537</Words>
  <Characters>8764</Characters>
  <Lines>73</Lines>
  <Paragraphs>20</Paragraphs>
  <ScaleCrop>false</ScaleCrop>
  <LinksUpToDate>false</LinksUpToDate>
  <CharactersWithSpaces>10281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2021-11-28T12:27:00Z</dcterms:created>
  <dc:creator>wxx</dc:creator>
  <cp:lastModifiedBy>zhoudiwen</cp:lastModifiedBy>
  <cp:lastPrinted>2021-03-13T11:36:00Z</cp:lastPrinted>
  <dcterms:modified xsi:type="dcterms:W3CDTF">2021-12-28T10:44:04Z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KSOSaveFontToCloudKey">
    <vt:lpwstr>346642611_btnclosed</vt:lpwstr>
  </property>
  <property fmtid="{D5CDD505-2E9C-101B-9397-08002B2CF9AE}" pid="4" name="ICV">
    <vt:lpwstr>80D8C2A7649D40FD8C60461DC3D1DCFD</vt:lpwstr>
  </property>
</Properties>
</file>